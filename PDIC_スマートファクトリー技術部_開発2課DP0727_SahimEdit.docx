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3636" w14:textId="77777777" w:rsidR="00A41519" w:rsidRDefault="000F38D5" w:rsidP="00765F11">
      <w:pPr>
        <w:pStyle w:val="a9"/>
        <w:ind w:left="0"/>
      </w:pPr>
      <w:r w:rsidRPr="000F38D5">
        <w:rPr>
          <w:rFonts w:hint="eastAsia"/>
        </w:rPr>
        <w:t>変動するグローバル電子デバイス市場における在庫最適化に向けた時間的</w:t>
      </w:r>
    </w:p>
    <w:p w14:paraId="76CCC923" w14:textId="35240DF5" w:rsidR="00827A97" w:rsidRPr="00F512A5" w:rsidRDefault="000F38D5" w:rsidP="00765F11">
      <w:pPr>
        <w:pStyle w:val="a9"/>
        <w:ind w:left="0"/>
      </w:pPr>
      <w:r w:rsidRPr="000F38D5">
        <w:rPr>
          <w:rFonts w:hint="eastAsia"/>
        </w:rPr>
        <w:t>センチメント・トピック分析技術</w:t>
      </w:r>
    </w:p>
    <w:p w14:paraId="294D486A" w14:textId="2230385C" w:rsidR="00503B4C" w:rsidRPr="00F512A5" w:rsidRDefault="003D298C" w:rsidP="00827A97">
      <w:pPr>
        <w:pStyle w:val="Title1"/>
        <w:spacing w:before="151" w:line="480" w:lineRule="auto"/>
        <w:rPr>
          <w:kern w:val="2"/>
        </w:rPr>
      </w:pPr>
      <w:r w:rsidRPr="003D298C">
        <w:rPr>
          <w:rFonts w:ascii="Times New Roman" w:hAnsi="Times New Roman" w:cs="Times New Roman"/>
          <w:kern w:val="2"/>
        </w:rPr>
        <w:t xml:space="preserve">Demand forecast contextual </w:t>
      </w:r>
      <w:r w:rsidR="007D6A27" w:rsidRPr="003D298C">
        <w:rPr>
          <w:rFonts w:ascii="Times New Roman" w:hAnsi="Times New Roman" w:cs="Times New Roman"/>
          <w:kern w:val="2"/>
        </w:rPr>
        <w:t>explainability</w:t>
      </w:r>
      <w:r w:rsidRPr="003D298C">
        <w:rPr>
          <w:rFonts w:ascii="Times New Roman" w:hAnsi="Times New Roman" w:cs="Times New Roman"/>
          <w:kern w:val="2"/>
        </w:rPr>
        <w:t xml:space="preserve"> through topic and temporal Sentiment analysis</w:t>
      </w:r>
    </w:p>
    <w:p w14:paraId="14DFD85C" w14:textId="4812E2C1" w:rsidR="00827A97" w:rsidRPr="004E7C5C" w:rsidRDefault="007D6A27" w:rsidP="0057023B">
      <w:pPr>
        <w:pStyle w:val="ab"/>
        <w:ind w:leftChars="500" w:left="945" w:rightChars="350" w:right="661" w:firstLineChars="0" w:firstLine="378"/>
        <w:rPr>
          <w:kern w:val="2"/>
          <w:szCs w:val="20"/>
        </w:rPr>
      </w:pPr>
      <w:r>
        <w:rPr>
          <w:rFonts w:hint="eastAsia"/>
          <w:kern w:val="2"/>
        </w:rPr>
        <w:t>コルコスサヒム</w:t>
      </w:r>
      <w:r w:rsidR="00650522" w:rsidRPr="004E7C5C">
        <w:rPr>
          <w:rFonts w:hint="eastAsia"/>
          <w:kern w:val="2"/>
        </w:rPr>
        <w:t>*</w:t>
      </w:r>
      <w:r w:rsidR="00650522">
        <w:rPr>
          <w:rFonts w:hint="eastAsia"/>
          <w:kern w:val="2"/>
        </w:rPr>
        <w:t xml:space="preserve"> </w:t>
      </w:r>
      <w:r w:rsidR="00650522">
        <w:rPr>
          <w:kern w:val="2"/>
        </w:rPr>
        <w:t xml:space="preserve"> </w:t>
      </w:r>
      <w:r>
        <w:rPr>
          <w:rFonts w:hint="eastAsia"/>
          <w:kern w:val="2"/>
        </w:rPr>
        <w:t>ポールデブディープ*</w:t>
      </w:r>
      <w:r w:rsidR="00827A97" w:rsidRPr="004E7C5C">
        <w:rPr>
          <w:rFonts w:hint="eastAsia"/>
          <w:kern w:val="2"/>
        </w:rPr>
        <w:t>*</w:t>
      </w:r>
      <w:r w:rsidR="00650522">
        <w:rPr>
          <w:rFonts w:hint="eastAsia"/>
          <w:kern w:val="2"/>
        </w:rPr>
        <w:t xml:space="preserve"> </w:t>
      </w:r>
      <w:r w:rsidR="00650522" w:rsidRPr="00650522">
        <w:rPr>
          <w:rFonts w:hint="eastAsia"/>
          <w:kern w:val="2"/>
        </w:rPr>
        <w:t>ガヤトリ</w:t>
      </w:r>
      <w:r w:rsidR="00650522" w:rsidRPr="00650522">
        <w:rPr>
          <w:kern w:val="2"/>
        </w:rPr>
        <w:t>サラナ</w:t>
      </w:r>
      <w:r w:rsidR="0054640D">
        <w:rPr>
          <w:rFonts w:hint="eastAsia"/>
          <w:kern w:val="2"/>
        </w:rPr>
        <w:t>タ</w:t>
      </w:r>
      <w:r w:rsidR="00650522" w:rsidRPr="00650522">
        <w:rPr>
          <w:kern w:val="2"/>
        </w:rPr>
        <w:t>ン</w:t>
      </w:r>
      <w:r w:rsidR="00827A97" w:rsidRPr="004E7C5C">
        <w:rPr>
          <w:rFonts w:hint="eastAsia"/>
          <w:kern w:val="2"/>
          <w:szCs w:val="16"/>
        </w:rPr>
        <w:t>**</w:t>
      </w:r>
      <w:r w:rsidR="00650522">
        <w:rPr>
          <w:rFonts w:hint="eastAsia"/>
          <w:kern w:val="2"/>
        </w:rPr>
        <w:t xml:space="preserve"> </w:t>
      </w:r>
      <w:r>
        <w:rPr>
          <w:rFonts w:hint="eastAsia"/>
          <w:kern w:val="2"/>
        </w:rPr>
        <w:t>三浦 康史*</w:t>
      </w:r>
      <w:r w:rsidR="00827A97" w:rsidRPr="004E7C5C">
        <w:rPr>
          <w:rFonts w:hint="eastAsia"/>
          <w:kern w:val="2"/>
          <w:szCs w:val="16"/>
        </w:rPr>
        <w:t>**</w:t>
      </w:r>
      <w:r w:rsidR="00650522">
        <w:rPr>
          <w:kern w:val="2"/>
        </w:rPr>
        <w:t xml:space="preserve"> </w:t>
      </w:r>
      <w:r w:rsidR="00650522">
        <w:rPr>
          <w:rFonts w:hint="eastAsia"/>
          <w:kern w:val="2"/>
        </w:rPr>
        <w:t>多鹿 陽介</w:t>
      </w:r>
      <w:r>
        <w:rPr>
          <w:rFonts w:hint="eastAsia"/>
          <w:kern w:val="2"/>
        </w:rPr>
        <w:t>*</w:t>
      </w:r>
      <w:r>
        <w:rPr>
          <w:kern w:val="2"/>
        </w:rPr>
        <w:t>*</w:t>
      </w:r>
      <w:r w:rsidR="00827A97" w:rsidRPr="004E7C5C">
        <w:rPr>
          <w:rFonts w:hint="eastAsia"/>
          <w:kern w:val="2"/>
        </w:rPr>
        <w:t>*</w:t>
      </w:r>
    </w:p>
    <w:p w14:paraId="6A7C10B2" w14:textId="34B08D07" w:rsidR="00827A97" w:rsidRPr="0057023B" w:rsidRDefault="00650522" w:rsidP="00616B5C">
      <w:pPr>
        <w:pStyle w:val="Authorname0"/>
        <w:ind w:rightChars="-106" w:right="-200" w:firstLineChars="100" w:firstLine="209"/>
        <w:rPr>
          <w:rFonts w:cs="Times New Roman"/>
        </w:rPr>
      </w:pPr>
      <w:proofErr w:type="spellStart"/>
      <w:r>
        <w:rPr>
          <w:rFonts w:cs="Times New Roman"/>
        </w:rPr>
        <w:t>Sahim</w:t>
      </w:r>
      <w:proofErr w:type="spellEnd"/>
      <w:r>
        <w:rPr>
          <w:rFonts w:cs="Times New Roman"/>
        </w:rPr>
        <w:t xml:space="preserve"> </w:t>
      </w:r>
      <w:proofErr w:type="spellStart"/>
      <w:r>
        <w:rPr>
          <w:rFonts w:cs="Times New Roman"/>
        </w:rPr>
        <w:t>Kourkouss</w:t>
      </w:r>
      <w:proofErr w:type="spellEnd"/>
      <w:r w:rsidR="00090EA3" w:rsidRPr="0057023B">
        <w:rPr>
          <w:rFonts w:cs="Times New Roman"/>
        </w:rPr>
        <w:t xml:space="preserve">   </w:t>
      </w:r>
      <w:r>
        <w:rPr>
          <w:rFonts w:cs="Times New Roman"/>
        </w:rPr>
        <w:t>Paul Debdeep</w:t>
      </w:r>
      <w:r w:rsidR="00827A97" w:rsidRPr="0057023B">
        <w:rPr>
          <w:rFonts w:cs="Times New Roman"/>
        </w:rPr>
        <w:t xml:space="preserve">    </w:t>
      </w:r>
      <w:r>
        <w:rPr>
          <w:rFonts w:cs="Times New Roman"/>
        </w:rPr>
        <w:t xml:space="preserve">     </w:t>
      </w:r>
      <w:proofErr w:type="spellStart"/>
      <w:r w:rsidRPr="00650522">
        <w:rPr>
          <w:rFonts w:cs="Times New Roman"/>
        </w:rPr>
        <w:t>Saranathan</w:t>
      </w:r>
      <w:proofErr w:type="spellEnd"/>
      <w:r w:rsidRPr="00650522">
        <w:rPr>
          <w:rFonts w:cs="Times New Roman"/>
        </w:rPr>
        <w:t xml:space="preserve"> Gayathri</w:t>
      </w:r>
      <w:r w:rsidRPr="00650522" w:rsidDel="00650522">
        <w:rPr>
          <w:rFonts w:cs="Times New Roman"/>
        </w:rPr>
        <w:t xml:space="preserve"> </w:t>
      </w:r>
      <w:r w:rsidR="00827A97" w:rsidRPr="0057023B">
        <w:rPr>
          <w:rFonts w:cs="Times New Roman"/>
        </w:rPr>
        <w:t xml:space="preserve">   </w:t>
      </w:r>
      <w:r w:rsidRPr="000D3298">
        <w:t>Koji Miura</w:t>
      </w:r>
      <w:r w:rsidRPr="0057023B" w:rsidDel="00650522">
        <w:rPr>
          <w:rFonts w:cs="Times New Roman"/>
        </w:rPr>
        <w:t xml:space="preserve"> </w:t>
      </w:r>
      <w:r w:rsidR="00090EA3" w:rsidRPr="0057023B">
        <w:rPr>
          <w:rFonts w:cs="Times New Roman"/>
        </w:rPr>
        <w:t xml:space="preserve">  </w:t>
      </w:r>
      <w:r w:rsidRPr="000D3298">
        <w:t>Yosuke Tajika</w:t>
      </w:r>
      <w:r w:rsidRPr="0057023B" w:rsidDel="00650522">
        <w:rPr>
          <w:rFonts w:cs="Times New Roman"/>
        </w:rPr>
        <w:t xml:space="preserve"> </w:t>
      </w:r>
    </w:p>
    <w:p w14:paraId="34995D3F" w14:textId="77777777" w:rsidR="00827A97" w:rsidRPr="004E7C5C" w:rsidRDefault="00827A97" w:rsidP="00645DE8">
      <w:pPr>
        <w:pStyle w:val="a5"/>
        <w:spacing w:line="360" w:lineRule="auto"/>
        <w:ind w:left="1260"/>
        <w:jc w:val="left"/>
        <w:rPr>
          <w:rFonts w:ascii="Yu Mincho" w:hAnsi="Yu Mincho"/>
        </w:rPr>
      </w:pPr>
    </w:p>
    <w:p w14:paraId="7A9B18E4" w14:textId="77777777" w:rsidR="00827A97" w:rsidRPr="00870DC0" w:rsidRDefault="00827A97" w:rsidP="00B335D9">
      <w:pPr>
        <w:pStyle w:val="a5"/>
        <w:jc w:val="both"/>
        <w:rPr>
          <w:rFonts w:ascii="Yu Gothic" w:eastAsiaTheme="majorEastAsia" w:hAnsi="Yu Gothic"/>
          <w:b/>
          <w:sz w:val="16"/>
        </w:rPr>
      </w:pPr>
      <w:r w:rsidRPr="00870DC0">
        <w:rPr>
          <w:rFonts w:ascii="Yu Gothic" w:eastAsiaTheme="majorEastAsia" w:hAnsi="Yu Gothic" w:hint="eastAsia"/>
          <w:b/>
          <w:sz w:val="16"/>
        </w:rPr>
        <w:t>要　旨</w:t>
      </w:r>
    </w:p>
    <w:p w14:paraId="29E7E672" w14:textId="7941E81B" w:rsidR="00827A97" w:rsidRPr="002B78C4" w:rsidRDefault="00A41519" w:rsidP="00A41519">
      <w:pPr>
        <w:pStyle w:val="ad"/>
      </w:pPr>
      <w:r w:rsidRPr="00A41519">
        <w:rPr>
          <w:rFonts w:hint="eastAsia"/>
        </w:rPr>
        <w:t>近年のパンデミックや半導体不足により、グローバル電子デバイス市場は激しく変動している。これにより、顧客の発注見込みが大きくぶれ、過剰在庫や販売機会損失を引き起こしている。これに対し、我々はマーケットの最前線で営業活動を行っているグローバル</w:t>
      </w:r>
      <w:r w:rsidRPr="00A41519">
        <w:t>9地域100名以上の営業の景況感とその理由を示す自然言語によるコメントを収集・活用することにより、当社グローバル電子デバイスの需要を予測</w:t>
      </w:r>
      <w:ins w:id="0" w:author="Author">
        <w:r w:rsidR="00127836">
          <w:rPr>
            <w:rFonts w:hint="eastAsia"/>
          </w:rPr>
          <w:t>結果を説明</w:t>
        </w:r>
      </w:ins>
      <w:r w:rsidRPr="00A41519">
        <w:t>するAI技術を開発した。数値データ以外のデータであるオルタナティブデータを予測に活用する技術開発は金融情報学（Fintech）分野において</w:t>
      </w:r>
      <w:r w:rsidRPr="00A41519">
        <w:rPr>
          <w:rFonts w:hint="eastAsia"/>
        </w:rPr>
        <w:t>活発に行われている。当社営業の自然言語によるコメントは当社ドメイン知識を含む将来の景況が記載されるとともに、これらの因果関係やニュアンスなど数値データにはない情報が含まれている。筆者らはこれらのデータから予測に有用な情報として時系列センチメント、および、トピック情報を抽出・分類する学習モデル開発し、予測モデルへの適用を行った。これにより、当社商品に適合した</w:t>
      </w:r>
      <w:del w:id="1" w:author="Author">
        <w:r w:rsidRPr="00A41519" w:rsidDel="00DF5A3A">
          <w:rPr>
            <w:rFonts w:hint="eastAsia"/>
          </w:rPr>
          <w:delText>予測による在庫適正化と</w:delText>
        </w:r>
      </w:del>
      <w:r w:rsidRPr="00A41519">
        <w:rPr>
          <w:rFonts w:hint="eastAsia"/>
        </w:rPr>
        <w:t>予測の妥当性説明を実現する。</w:t>
      </w:r>
    </w:p>
    <w:p w14:paraId="19BFB5E7" w14:textId="77777777" w:rsidR="00595972" w:rsidRPr="00595972" w:rsidRDefault="00595972" w:rsidP="00565CF7">
      <w:pPr>
        <w:pStyle w:val="ad"/>
        <w:spacing w:line="360" w:lineRule="auto"/>
        <w:ind w:left="0" w:right="1045"/>
        <w:jc w:val="left"/>
        <w:rPr>
          <w:szCs w:val="16"/>
        </w:rPr>
      </w:pPr>
      <w:bookmarkStart w:id="2" w:name="_Hlk71620880"/>
    </w:p>
    <w:bookmarkEnd w:id="2"/>
    <w:p w14:paraId="6AB228F2" w14:textId="77777777" w:rsidR="00827A97" w:rsidRPr="004E7C5C" w:rsidRDefault="00827A97" w:rsidP="00B335D9">
      <w:pPr>
        <w:pStyle w:val="Abstract"/>
        <w:jc w:val="left"/>
        <w:rPr>
          <w:rFonts w:asciiTheme="majorHAnsi" w:hAnsiTheme="majorHAnsi" w:cstheme="majorHAnsi"/>
          <w:b/>
        </w:rPr>
      </w:pPr>
      <w:r w:rsidRPr="004E7C5C">
        <w:rPr>
          <w:rFonts w:asciiTheme="majorHAnsi" w:hAnsiTheme="majorHAnsi" w:cstheme="majorHAnsi"/>
          <w:b/>
        </w:rPr>
        <w:t>Abstract</w:t>
      </w:r>
    </w:p>
    <w:p w14:paraId="6E5F1043" w14:textId="775AB8EE" w:rsidR="00827A97" w:rsidRPr="00DB0791" w:rsidRDefault="00F11DAB" w:rsidP="00F11DAB">
      <w:pPr>
        <w:pStyle w:val="Abstractsentence0"/>
        <w:spacing w:line="230" w:lineRule="exact"/>
        <w:rPr>
          <w:rFonts w:asciiTheme="minorHAnsi" w:hAnsiTheme="minorHAnsi" w:cstheme="minorHAnsi"/>
          <w:strike/>
          <w:sz w:val="18"/>
          <w:szCs w:val="18"/>
        </w:rPr>
      </w:pPr>
      <w:r w:rsidRPr="00F11DAB">
        <w:rPr>
          <w:rFonts w:asciiTheme="minorHAnsi" w:hAnsiTheme="minorHAnsi" w:cstheme="minorHAnsi"/>
          <w:sz w:val="18"/>
          <w:szCs w:val="18"/>
        </w:rPr>
        <w:t xml:space="preserve">While the digitalization increase </w:t>
      </w:r>
      <w:r w:rsidR="00A01C35">
        <w:rPr>
          <w:rFonts w:asciiTheme="minorHAnsi" w:hAnsiTheme="minorHAnsi" w:cstheme="minorHAnsi"/>
          <w:sz w:val="18"/>
          <w:szCs w:val="18"/>
        </w:rPr>
        <w:t>in</w:t>
      </w:r>
      <w:r w:rsidRPr="00F11DAB">
        <w:rPr>
          <w:rFonts w:asciiTheme="minorHAnsi" w:hAnsiTheme="minorHAnsi" w:cstheme="minorHAnsi"/>
          <w:sz w:val="18"/>
          <w:szCs w:val="18"/>
        </w:rPr>
        <w:t xml:space="preserve"> manufacturing provides a growing amount of data that can describe assets and operations, supply chains as well as customer purchase patterns are becoming increasingly complex, and therefore harder to understand or predict.</w:t>
      </w:r>
      <w:r w:rsidR="00583E9D">
        <w:rPr>
          <w:rFonts w:asciiTheme="minorHAnsi" w:hAnsiTheme="minorHAnsi" w:cstheme="minorHAnsi"/>
          <w:sz w:val="18"/>
          <w:szCs w:val="18"/>
        </w:rPr>
        <w:t xml:space="preserve"> </w:t>
      </w:r>
      <w:r w:rsidR="00583E9D">
        <w:rPr>
          <w:rFonts w:asciiTheme="minorHAnsi" w:hAnsiTheme="minorHAnsi" w:cstheme="minorHAnsi" w:hint="eastAsia"/>
          <w:sz w:val="18"/>
          <w:szCs w:val="18"/>
        </w:rPr>
        <w:t>Recent</w:t>
      </w:r>
      <w:r w:rsidRPr="00F11DAB">
        <w:rPr>
          <w:rFonts w:asciiTheme="minorHAnsi" w:hAnsiTheme="minorHAnsi" w:cstheme="minorHAnsi"/>
          <w:sz w:val="18"/>
          <w:szCs w:val="18"/>
        </w:rPr>
        <w:t xml:space="preserve"> Artificial intelligence models can resolve such complexity by using their ability to sort and analyze massive amounts of data and providing accurate forecasts. However, one of the biggest challenges for business executives today is to quantitatively grasp the demand volatility </w:t>
      </w:r>
      <w:r w:rsidR="00583E9D" w:rsidRPr="00F11DAB">
        <w:rPr>
          <w:rFonts w:asciiTheme="minorHAnsi" w:hAnsiTheme="minorHAnsi" w:cstheme="minorHAnsi"/>
          <w:sz w:val="18"/>
          <w:szCs w:val="18"/>
        </w:rPr>
        <w:t>to</w:t>
      </w:r>
      <w:r w:rsidRPr="00F11DAB">
        <w:rPr>
          <w:rFonts w:asciiTheme="minorHAnsi" w:hAnsiTheme="minorHAnsi" w:cstheme="minorHAnsi"/>
          <w:sz w:val="18"/>
          <w:szCs w:val="18"/>
        </w:rPr>
        <w:t xml:space="preserve"> make </w:t>
      </w:r>
      <w:r w:rsidR="00583E9D">
        <w:rPr>
          <w:rFonts w:asciiTheme="minorHAnsi" w:hAnsiTheme="minorHAnsi" w:cstheme="minorHAnsi"/>
          <w:sz w:val="18"/>
          <w:szCs w:val="18"/>
        </w:rPr>
        <w:t>i</w:t>
      </w:r>
      <w:r w:rsidRPr="00F11DAB">
        <w:rPr>
          <w:rFonts w:asciiTheme="minorHAnsi" w:hAnsiTheme="minorHAnsi" w:cstheme="minorHAnsi"/>
          <w:sz w:val="18"/>
          <w:szCs w:val="18"/>
        </w:rPr>
        <w:t xml:space="preserve">nformed </w:t>
      </w:r>
      <w:r w:rsidR="00583E9D">
        <w:rPr>
          <w:rFonts w:asciiTheme="minorHAnsi" w:hAnsiTheme="minorHAnsi" w:cstheme="minorHAnsi"/>
          <w:sz w:val="18"/>
          <w:szCs w:val="18"/>
        </w:rPr>
        <w:t>d</w:t>
      </w:r>
      <w:r w:rsidRPr="00F11DAB">
        <w:rPr>
          <w:rFonts w:asciiTheme="minorHAnsi" w:hAnsiTheme="minorHAnsi" w:cstheme="minorHAnsi"/>
          <w:sz w:val="18"/>
          <w:szCs w:val="18"/>
        </w:rPr>
        <w:t xml:space="preserve">ecisions. High accuracy alone is not enough to realize such responsible decision making, but it is also required to have an in-depth knowledge of the </w:t>
      </w:r>
      <w:r w:rsidR="00583E9D" w:rsidRPr="00F11DAB">
        <w:rPr>
          <w:rFonts w:asciiTheme="minorHAnsi" w:hAnsiTheme="minorHAnsi" w:cstheme="minorHAnsi"/>
          <w:sz w:val="18"/>
          <w:szCs w:val="18"/>
        </w:rPr>
        <w:t>model’s</w:t>
      </w:r>
      <w:r w:rsidRPr="00F11DAB">
        <w:rPr>
          <w:rFonts w:asciiTheme="minorHAnsi" w:hAnsiTheme="minorHAnsi" w:cstheme="minorHAnsi"/>
          <w:sz w:val="18"/>
          <w:szCs w:val="18"/>
        </w:rPr>
        <w:t xml:space="preserve"> behavior </w:t>
      </w:r>
      <w:r w:rsidR="00583E9D" w:rsidRPr="00F11DAB">
        <w:rPr>
          <w:rFonts w:asciiTheme="minorHAnsi" w:hAnsiTheme="minorHAnsi" w:cstheme="minorHAnsi"/>
          <w:sz w:val="18"/>
          <w:szCs w:val="18"/>
        </w:rPr>
        <w:t>to</w:t>
      </w:r>
      <w:r w:rsidRPr="00F11DAB">
        <w:rPr>
          <w:rFonts w:asciiTheme="minorHAnsi" w:hAnsiTheme="minorHAnsi" w:cstheme="minorHAnsi"/>
          <w:sz w:val="18"/>
          <w:szCs w:val="18"/>
        </w:rPr>
        <w:t xml:space="preserve"> improve confidence as well as create more realistic expectations.</w:t>
      </w:r>
      <w:r w:rsidR="00583E9D">
        <w:rPr>
          <w:rFonts w:asciiTheme="minorHAnsi" w:hAnsiTheme="minorHAnsi" w:cstheme="minorHAnsi"/>
          <w:sz w:val="18"/>
          <w:szCs w:val="18"/>
        </w:rPr>
        <w:t xml:space="preserve"> </w:t>
      </w:r>
      <w:r w:rsidR="00A01C35">
        <w:rPr>
          <w:rFonts w:asciiTheme="minorHAnsi" w:hAnsiTheme="minorHAnsi" w:cstheme="minorHAnsi"/>
          <w:sz w:val="18"/>
          <w:szCs w:val="18"/>
        </w:rPr>
        <w:t>In previous works w</w:t>
      </w:r>
      <w:r w:rsidRPr="00F11DAB">
        <w:rPr>
          <w:rFonts w:asciiTheme="minorHAnsi" w:hAnsiTheme="minorHAnsi" w:cstheme="minorHAnsi"/>
          <w:sz w:val="18"/>
          <w:szCs w:val="18"/>
        </w:rPr>
        <w:t xml:space="preserve">e have already developed models for accurate forecasts regarding stable and irregular demand periods. In this paper we propose a novel method that combines topic modeling and explainable machine learning through temporal sentiment analytics to provide a better understanding of </w:t>
      </w:r>
      <w:r w:rsidR="00A01C35">
        <w:rPr>
          <w:rFonts w:asciiTheme="minorHAnsi" w:hAnsiTheme="minorHAnsi" w:cstheme="minorHAnsi"/>
          <w:sz w:val="18"/>
          <w:szCs w:val="18"/>
        </w:rPr>
        <w:t xml:space="preserve">our </w:t>
      </w:r>
      <w:r w:rsidRPr="00F11DAB">
        <w:rPr>
          <w:rFonts w:asciiTheme="minorHAnsi" w:hAnsiTheme="minorHAnsi" w:cstheme="minorHAnsi"/>
          <w:sz w:val="18"/>
          <w:szCs w:val="18"/>
        </w:rPr>
        <w:t>AI forecasting models.</w:t>
      </w:r>
      <w:r w:rsidR="005A3A3A">
        <w:rPr>
          <w:rFonts w:asciiTheme="minorHAnsi" w:hAnsiTheme="minorHAnsi" w:cstheme="minorHAnsi"/>
          <w:sz w:val="18"/>
          <w:szCs w:val="18"/>
        </w:rPr>
        <w:t xml:space="preserve"> </w:t>
      </w:r>
      <w:r w:rsidR="00A01C35" w:rsidRPr="00A01C35">
        <w:rPr>
          <w:rFonts w:asciiTheme="minorHAnsi" w:hAnsiTheme="minorHAnsi" w:cstheme="minorHAnsi" w:hint="eastAsia"/>
          <w:sz w:val="18"/>
          <w:szCs w:val="18"/>
        </w:rPr>
        <w:t>Our</w:t>
      </w:r>
      <w:r w:rsidR="00A01C35" w:rsidRPr="00A01C35">
        <w:rPr>
          <w:rFonts w:asciiTheme="minorHAnsi" w:hAnsiTheme="minorHAnsi" w:cstheme="minorHAnsi"/>
          <w:sz w:val="18"/>
          <w:szCs w:val="18"/>
        </w:rPr>
        <w:t xml:space="preserve"> aim is to help users make informed decisions and avoid errors that could result in significant losses. Such explanations reinforce our AI models, increase confidence in the system, and help identify errors and performance problems.</w:t>
      </w:r>
      <w:r w:rsidR="00A01C35">
        <w:rPr>
          <w:rFonts w:asciiTheme="minorHAnsi" w:hAnsiTheme="minorHAnsi" w:cstheme="minorHAnsi"/>
          <w:sz w:val="18"/>
          <w:szCs w:val="18"/>
        </w:rPr>
        <w:t xml:space="preserve"> </w:t>
      </w:r>
      <w:r w:rsidR="005A3A3A">
        <w:rPr>
          <w:rFonts w:asciiTheme="minorHAnsi" w:hAnsiTheme="minorHAnsi" w:cstheme="minorHAnsi"/>
          <w:sz w:val="18"/>
          <w:szCs w:val="18"/>
        </w:rPr>
        <w:t>As an evaluation method</w:t>
      </w:r>
      <w:r w:rsidR="00DB0791">
        <w:rPr>
          <w:rFonts w:asciiTheme="minorHAnsi" w:hAnsiTheme="minorHAnsi" w:cstheme="minorHAnsi"/>
          <w:sz w:val="18"/>
          <w:szCs w:val="18"/>
        </w:rPr>
        <w:t xml:space="preserve">, </w:t>
      </w:r>
      <w:r w:rsidR="00DB0791">
        <w:rPr>
          <w:sz w:val="18"/>
          <w:szCs w:val="18"/>
        </w:rPr>
        <w:t>we compare our proposed method with conventional case</w:t>
      </w:r>
      <w:r w:rsidR="00A01C35">
        <w:rPr>
          <w:sz w:val="18"/>
          <w:szCs w:val="18"/>
        </w:rPr>
        <w:t>s</w:t>
      </w:r>
      <w:r w:rsidR="00DB0791">
        <w:rPr>
          <w:sz w:val="18"/>
          <w:szCs w:val="18"/>
        </w:rPr>
        <w:t xml:space="preserve"> where the forecast is generated through relevant macroeconomic indices. </w:t>
      </w:r>
      <w:r w:rsidR="005A3A3A" w:rsidRPr="005A3A3A">
        <w:rPr>
          <w:rFonts w:asciiTheme="minorHAnsi" w:hAnsiTheme="minorHAnsi" w:cstheme="minorHAnsi"/>
          <w:sz w:val="18"/>
          <w:szCs w:val="18"/>
        </w:rPr>
        <w:t xml:space="preserve">We have presented </w:t>
      </w:r>
      <w:r w:rsidR="00DB0791">
        <w:rPr>
          <w:rFonts w:asciiTheme="minorHAnsi" w:hAnsiTheme="minorHAnsi" w:cstheme="minorHAnsi"/>
          <w:sz w:val="18"/>
          <w:szCs w:val="18"/>
        </w:rPr>
        <w:t>our findings</w:t>
      </w:r>
      <w:r w:rsidR="005A3A3A" w:rsidRPr="005A3A3A">
        <w:rPr>
          <w:rFonts w:asciiTheme="minorHAnsi" w:hAnsiTheme="minorHAnsi" w:cstheme="minorHAnsi"/>
          <w:sz w:val="18"/>
          <w:szCs w:val="18"/>
        </w:rPr>
        <w:t xml:space="preserve"> to internal sales department and have received highly rated feedback</w:t>
      </w:r>
      <w:r w:rsidR="00DB0791">
        <w:rPr>
          <w:rFonts w:asciiTheme="minorHAnsi" w:hAnsiTheme="minorHAnsi" w:cstheme="minorHAnsi"/>
          <w:sz w:val="18"/>
          <w:szCs w:val="18"/>
        </w:rPr>
        <w:t xml:space="preserve"> for this concept</w:t>
      </w:r>
      <w:r w:rsidR="005A3A3A" w:rsidRPr="005A3A3A">
        <w:rPr>
          <w:rFonts w:asciiTheme="minorHAnsi" w:hAnsiTheme="minorHAnsi" w:cstheme="minorHAnsi"/>
          <w:sz w:val="18"/>
          <w:szCs w:val="18"/>
        </w:rPr>
        <w:t>.</w:t>
      </w:r>
      <w:r w:rsidRPr="00F11DAB">
        <w:rPr>
          <w:rFonts w:asciiTheme="minorHAnsi" w:hAnsiTheme="minorHAnsi" w:cstheme="minorHAnsi"/>
          <w:sz w:val="18"/>
          <w:szCs w:val="18"/>
        </w:rPr>
        <w:t xml:space="preserve"> </w:t>
      </w:r>
    </w:p>
    <w:p w14:paraId="4FFFCC9B" w14:textId="77777777" w:rsidR="00827A97" w:rsidRPr="004E7C5C" w:rsidRDefault="00827A97" w:rsidP="00827A97">
      <w:pPr>
        <w:spacing w:line="360" w:lineRule="auto"/>
      </w:pPr>
    </w:p>
    <w:p w14:paraId="2359304D" w14:textId="77777777" w:rsidR="00206270" w:rsidRPr="008A0F18" w:rsidRDefault="00206270" w:rsidP="00D96BE9">
      <w:pPr>
        <w:ind w:right="406"/>
        <w:jc w:val="right"/>
        <w:rPr>
          <w:rFonts w:ascii="MS Mincho" w:hAnsi="MS Mincho"/>
          <w:szCs w:val="20"/>
        </w:rPr>
        <w:sectPr w:rsidR="00206270" w:rsidRPr="008A0F18" w:rsidSect="009D1B66">
          <w:headerReference w:type="default" r:id="rId11"/>
          <w:type w:val="continuous"/>
          <w:pgSz w:w="11906" w:h="16838" w:code="9"/>
          <w:pgMar w:top="1701" w:right="1134" w:bottom="1134" w:left="1134" w:header="851" w:footer="992" w:gutter="0"/>
          <w:cols w:space="400"/>
          <w:docGrid w:type="linesAndChars" w:linePitch="303" w:charSpace="-2253"/>
        </w:sectPr>
      </w:pPr>
    </w:p>
    <w:p w14:paraId="5215F442" w14:textId="77777777" w:rsidR="00121E3C" w:rsidRPr="005E140C" w:rsidRDefault="00121E3C" w:rsidP="00121E3C">
      <w:pPr>
        <w:pStyle w:val="SectionHeading-2"/>
      </w:pPr>
      <w:proofErr w:type="gramStart"/>
      <w:r>
        <w:rPr>
          <w:rFonts w:hint="eastAsia"/>
        </w:rPr>
        <w:t xml:space="preserve">1  </w:t>
      </w:r>
      <w:r w:rsidRPr="005E140C">
        <w:t>Introduction</w:t>
      </w:r>
      <w:proofErr w:type="gramEnd"/>
    </w:p>
    <w:p w14:paraId="22FE9A51" w14:textId="2FC7C39D" w:rsidR="00B955A9" w:rsidRDefault="00B955A9" w:rsidP="00B955A9">
      <w:pPr>
        <w:pStyle w:val="15"/>
        <w:spacing w:line="230" w:lineRule="exact"/>
        <w:ind w:firstLine="160"/>
        <w:rPr>
          <w:ins w:id="3" w:author="Author"/>
          <w:rFonts w:asciiTheme="minorHAnsi" w:hAnsiTheme="minorHAnsi" w:cstheme="minorHAnsi"/>
          <w:kern w:val="2"/>
          <w:sz w:val="18"/>
          <w:szCs w:val="18"/>
        </w:rPr>
      </w:pPr>
      <w:ins w:id="4" w:author="Author">
        <w:r>
          <w:rPr>
            <w:noProof/>
          </w:rPr>
          <mc:AlternateContent>
            <mc:Choice Requires="wps">
              <w:drawing>
                <wp:anchor distT="0" distB="0" distL="114300" distR="114300" simplePos="0" relativeHeight="251662336" behindDoc="0" locked="0" layoutInCell="1" allowOverlap="1" wp14:anchorId="4E36509B" wp14:editId="171FD54E">
                  <wp:simplePos x="0" y="0"/>
                  <wp:positionH relativeFrom="column">
                    <wp:posOffset>-111125</wp:posOffset>
                  </wp:positionH>
                  <wp:positionV relativeFrom="margin">
                    <wp:posOffset>7345680</wp:posOffset>
                  </wp:positionV>
                  <wp:extent cx="3067050" cy="1229360"/>
                  <wp:effectExtent l="0" t="0" r="0" b="8890"/>
                  <wp:wrapTopAndBottom/>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29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F2F04" w14:textId="77777777" w:rsidR="00B955A9" w:rsidRDefault="00B955A9" w:rsidP="00B955A9">
                              <w:pPr>
                                <w:pStyle w:val="af3"/>
                                <w:rPr>
                                  <w:rFonts w:ascii="Yu Mincho" w:eastAsia="Yu Mincho" w:hAnsi="Yu Mincho"/>
                                  <w:kern w:val="2"/>
                                  <w:u w:val="single"/>
                                </w:rPr>
                              </w:pPr>
                              <w:r>
                                <w:rPr>
                                  <w:rFonts w:ascii="Yu Mincho" w:eastAsia="Yu Mincho" w:hAnsi="Yu Mincho" w:hint="eastAsia"/>
                                  <w:kern w:val="2"/>
                                  <w:u w:val="single"/>
                                </w:rPr>
                                <w:t xml:space="preserve">　　　　　　　　　　　　　　　　　　　　　　　　　　　　</w:t>
                              </w:r>
                            </w:p>
                            <w:p w14:paraId="057B64BA" w14:textId="77777777" w:rsidR="00B955A9" w:rsidRDefault="00B955A9" w:rsidP="00B955A9">
                              <w:pPr>
                                <w:pStyle w:val="af3"/>
                                <w:rPr>
                                  <w:kern w:val="2"/>
                                  <w:sz w:val="14"/>
                                </w:rPr>
                              </w:pPr>
                              <w:r>
                                <w:rPr>
                                  <w:rStyle w:val="AffiliationJA0"/>
                                  <w:kern w:val="2"/>
                                </w:rPr>
                                <w:t>*</w:t>
                              </w:r>
                              <w:r>
                                <w:rPr>
                                  <w:rStyle w:val="Normal0"/>
                                  <w:kern w:val="2"/>
                                </w:rPr>
                                <w:t xml:space="preserve"> </w:t>
                              </w:r>
                              <w:r>
                                <w:rPr>
                                  <w:rStyle w:val="af4"/>
                                  <w:kern w:val="2"/>
                                </w:rPr>
                                <w:t>パナシンポインダストリー　技術本部　グローバル戦略部</w:t>
                              </w:r>
                            </w:p>
                            <w:p w14:paraId="69D3F6DB" w14:textId="77777777" w:rsidR="00B955A9" w:rsidRDefault="00B955A9" w:rsidP="00B955A9">
                              <w:pPr>
                                <w:pStyle w:val="af3"/>
                                <w:ind w:firstLineChars="100" w:firstLine="140"/>
                                <w:rPr>
                                  <w:rStyle w:val="21"/>
                                </w:rPr>
                              </w:pPr>
                              <w:r>
                                <w:rPr>
                                  <w:rStyle w:val="21"/>
                                  <w:kern w:val="2"/>
                                </w:rPr>
                                <w:t>Global Strategy Department, Engineering Division, Panasonic Industry</w:t>
                              </w:r>
                            </w:p>
                            <w:p w14:paraId="03B20DBF" w14:textId="77777777" w:rsidR="00B955A9" w:rsidRDefault="00B955A9" w:rsidP="00B955A9">
                              <w:pPr>
                                <w:pStyle w:val="af3"/>
                              </w:pPr>
                              <w:r>
                                <w:rPr>
                                  <w:rStyle w:val="AffiliationJA0"/>
                                  <w:kern w:val="2"/>
                                </w:rPr>
                                <w:t>**</w:t>
                              </w:r>
                              <w:r>
                                <w:rPr>
                                  <w:rStyle w:val="Normal0"/>
                                  <w:kern w:val="2"/>
                                </w:rPr>
                                <w:t xml:space="preserve"> </w:t>
                              </w:r>
                              <w:r>
                                <w:rPr>
                                  <w:rStyle w:val="af4"/>
                                  <w:kern w:val="2"/>
                                </w:rPr>
                                <w:t>パナソニックデバイスシンガポール　シンガポール技術開発センター</w:t>
                              </w:r>
                            </w:p>
                            <w:p w14:paraId="60C61839" w14:textId="77777777" w:rsidR="00B955A9" w:rsidRDefault="00B955A9" w:rsidP="00B955A9">
                              <w:pPr>
                                <w:pStyle w:val="af7"/>
                                <w:rPr>
                                  <w:kern w:val="2"/>
                                </w:rPr>
                              </w:pPr>
                              <w:r>
                                <w:rPr>
                                  <w:rStyle w:val="21"/>
                                  <w:kern w:val="2"/>
                                </w:rPr>
                                <w:t>Singapore Technology Center, Panasonic Industrial Devices Singapore</w:t>
                              </w:r>
                            </w:p>
                            <w:p w14:paraId="2A9C399F" w14:textId="77777777" w:rsidR="00B955A9" w:rsidRDefault="00B955A9" w:rsidP="00B955A9">
                              <w:pPr>
                                <w:pStyle w:val="af3"/>
                                <w:rPr>
                                  <w:kern w:val="2"/>
                                  <w:sz w:val="14"/>
                                </w:rPr>
                              </w:pPr>
                              <w:r>
                                <w:rPr>
                                  <w:rStyle w:val="AffiliationJA0"/>
                                  <w:kern w:val="2"/>
                                </w:rPr>
                                <w:t>***</w:t>
                              </w:r>
                              <w:r>
                                <w:rPr>
                                  <w:rStyle w:val="Normal0"/>
                                  <w:kern w:val="2"/>
                                </w:rPr>
                                <w:t xml:space="preserve"> </w:t>
                              </w:r>
                              <w:r>
                                <w:rPr>
                                  <w:rStyle w:val="af4"/>
                                  <w:kern w:val="2"/>
                                </w:rPr>
                                <w:t>パナシンポインダストリー　技術本部　プロセスデバイス革新センター</w:t>
                              </w:r>
                            </w:p>
                            <w:p w14:paraId="465B465A" w14:textId="77777777" w:rsidR="00B955A9" w:rsidRDefault="00B955A9" w:rsidP="00B955A9">
                              <w:pPr>
                                <w:pStyle w:val="af3"/>
                                <w:ind w:firstLineChars="100" w:firstLine="140"/>
                                <w:rPr>
                                  <w:rStyle w:val="21"/>
                                </w:rPr>
                              </w:pPr>
                              <w:r>
                                <w:rPr>
                                  <w:rStyle w:val="21"/>
                                  <w:kern w:val="2"/>
                                </w:rPr>
                                <w:t>Process Device Innovation Center, Engineering Division, Panasonic Industry</w:t>
                              </w:r>
                            </w:p>
                            <w:p w14:paraId="36A6D060" w14:textId="77777777" w:rsidR="00B955A9" w:rsidRDefault="00B955A9" w:rsidP="00B955A9">
                              <w:pPr>
                                <w:pStyle w:val="af3"/>
                                <w:spacing w:after="159"/>
                                <w:ind w:firstLineChars="50" w:firstLine="70"/>
                                <w:rPr>
                                  <w:rFonts w:ascii="Yu Mincho" w:eastAsiaTheme="minorEastAsia" w:hAnsi="Yu Mincho"/>
                                </w:rPr>
                              </w:pPr>
                              <w:r>
                                <w:rPr>
                                  <w:rStyle w:val="af4"/>
                                  <w:kern w:val="2"/>
                                </w:rPr>
                                <w:t>問合せ先</w:t>
                              </w:r>
                              <w:r>
                                <w:rPr>
                                  <w:rStyle w:val="16"/>
                                  <w:kern w:val="2"/>
                                </w:rPr>
                                <w:t>：</w:t>
                              </w:r>
                              <w:r>
                                <w:rPr>
                                  <w:rStyle w:val="16"/>
                                  <w:rFonts w:ascii="Courier New" w:hAnsi="Courier New" w:cs="Courier New"/>
                                  <w:kern w:val="2"/>
                                </w:rPr>
                                <w:t>miura.koji@jp.panasonic.com</w:t>
                              </w:r>
                            </w:p>
                            <w:p w14:paraId="3894B902" w14:textId="77777777" w:rsidR="00B955A9" w:rsidRDefault="00B955A9" w:rsidP="00B955A9">
                              <w:pPr>
                                <w:pStyle w:val="af5"/>
                                <w:rPr>
                                  <w:kern w:val="2"/>
                                  <w:szCs w:val="16"/>
                                </w:rPr>
                              </w:pPr>
                            </w:p>
                          </w:txbxContent>
                        </wps:txbx>
                        <wps:bodyPr rot="0" vertOverflow="clip" horzOverflow="clip"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6509B" id="_x0000_t202" coordsize="21600,21600" o:spt="202" path="m,l,21600r21600,l21600,xe">
                  <v:stroke joinstyle="miter"/>
                  <v:path gradientshapeok="t" o:connecttype="rect"/>
                </v:shapetype>
                <v:shape id="テキスト ボックス 4" o:spid="_x0000_s1026" type="#_x0000_t202" style="position:absolute;left:0;text-align:left;margin-left:-8.75pt;margin-top:578.4pt;width:241.5pt;height:9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" stroked="f">
                  <v:textbox inset="5.85pt,.7pt,5.85pt,.7pt">
                    <w:txbxContent>
                      <w:p w14:paraId="14BF2F04" w14:textId="77777777" w:rsidR="00B955A9" w:rsidRDefault="00B955A9" w:rsidP="00B955A9">
                        <w:pPr>
                          <w:pStyle w:val="aff1"/>
                          <w:rPr>
                            <w:rFonts w:ascii="游明朝" w:eastAsia="游明朝" w:hAnsi="游明朝"/>
                            <w:kern w:val="2"/>
                            <w:u w:val="single"/>
                          </w:rPr>
                        </w:pPr>
                        <w:r>
                          <w:rPr>
                            <w:rFonts w:ascii="游明朝" w:eastAsia="游明朝" w:hAnsi="游明朝" w:hint="eastAsia"/>
                            <w:kern w:val="2"/>
                            <w:u w:val="single"/>
                          </w:rPr>
                          <w:t xml:space="preserve">　　　　　　　　　　　　　　　　　　　　　　　　　　　　</w:t>
                        </w:r>
                      </w:p>
                      <w:p w14:paraId="057B64BA" w14:textId="77777777" w:rsidR="00B955A9" w:rsidRDefault="00B955A9" w:rsidP="00B955A9">
                        <w:pPr>
                          <w:pStyle w:val="aff1"/>
                          <w:rPr>
                            <w:kern w:val="2"/>
                            <w:sz w:val="14"/>
                          </w:rPr>
                        </w:pPr>
                        <w:r>
                          <w:rPr>
                            <w:rStyle w:val="AffiliationJA0"/>
                            <w:kern w:val="2"/>
                          </w:rPr>
                          <w:t>*</w:t>
                        </w:r>
                        <w:r>
                          <w:rPr>
                            <w:rStyle w:val="Normal"/>
                            <w:kern w:val="2"/>
                          </w:rPr>
                          <w:t xml:space="preserve"> </w:t>
                        </w:r>
                        <w:r>
                          <w:rPr>
                            <w:rStyle w:val="aff2"/>
                            <w:kern w:val="2"/>
                          </w:rPr>
                          <w:t>パナシンポインダストリー　技術本部　グローバル戦略部</w:t>
                        </w:r>
                      </w:p>
                      <w:p w14:paraId="69D3F6DB" w14:textId="77777777" w:rsidR="00B955A9" w:rsidRDefault="00B955A9" w:rsidP="00B955A9">
                        <w:pPr>
                          <w:pStyle w:val="aff1"/>
                          <w:ind w:firstLineChars="100" w:firstLine="140"/>
                          <w:rPr>
                            <w:rStyle w:val="21"/>
                          </w:rPr>
                        </w:pPr>
                        <w:r>
                          <w:rPr>
                            <w:rStyle w:val="21"/>
                            <w:kern w:val="2"/>
                          </w:rPr>
                          <w:t>Global Strategy Department, Engineering Division, Panasonic Industry</w:t>
                        </w:r>
                      </w:p>
                      <w:p w14:paraId="03B20DBF" w14:textId="77777777" w:rsidR="00B955A9" w:rsidRDefault="00B955A9" w:rsidP="00B955A9">
                        <w:pPr>
                          <w:pStyle w:val="aff1"/>
                        </w:pPr>
                        <w:r>
                          <w:rPr>
                            <w:rStyle w:val="AffiliationJA0"/>
                            <w:kern w:val="2"/>
                          </w:rPr>
                          <w:t>**</w:t>
                        </w:r>
                        <w:r>
                          <w:rPr>
                            <w:rStyle w:val="Normal"/>
                            <w:kern w:val="2"/>
                          </w:rPr>
                          <w:t xml:space="preserve"> </w:t>
                        </w:r>
                        <w:r>
                          <w:rPr>
                            <w:rStyle w:val="aff2"/>
                            <w:kern w:val="2"/>
                          </w:rPr>
                          <w:t>パナソニックデバイスシンガポール　シンガポール技術開発センター</w:t>
                        </w:r>
                      </w:p>
                      <w:p w14:paraId="60C61839" w14:textId="77777777" w:rsidR="00B955A9" w:rsidRDefault="00B955A9" w:rsidP="00B955A9">
                        <w:pPr>
                          <w:pStyle w:val="aff5"/>
                          <w:rPr>
                            <w:kern w:val="2"/>
                          </w:rPr>
                        </w:pPr>
                        <w:r>
                          <w:rPr>
                            <w:rStyle w:val="21"/>
                            <w:kern w:val="2"/>
                          </w:rPr>
                          <w:t>Singapore Technology Center, Panasonic Industrial Devices Singapore</w:t>
                        </w:r>
                      </w:p>
                      <w:p w14:paraId="2A9C399F" w14:textId="77777777" w:rsidR="00B955A9" w:rsidRDefault="00B955A9" w:rsidP="00B955A9">
                        <w:pPr>
                          <w:pStyle w:val="aff1"/>
                          <w:rPr>
                            <w:kern w:val="2"/>
                            <w:sz w:val="14"/>
                          </w:rPr>
                        </w:pPr>
                        <w:r>
                          <w:rPr>
                            <w:rStyle w:val="AffiliationJA0"/>
                            <w:kern w:val="2"/>
                          </w:rPr>
                          <w:t>***</w:t>
                        </w:r>
                        <w:r>
                          <w:rPr>
                            <w:rStyle w:val="Normal"/>
                            <w:kern w:val="2"/>
                          </w:rPr>
                          <w:t xml:space="preserve"> </w:t>
                        </w:r>
                        <w:r>
                          <w:rPr>
                            <w:rStyle w:val="aff2"/>
                            <w:kern w:val="2"/>
                          </w:rPr>
                          <w:t>パナシンポインダストリー　技術本部　プロセスデバイス革新センター</w:t>
                        </w:r>
                      </w:p>
                      <w:p w14:paraId="465B465A" w14:textId="77777777" w:rsidR="00B955A9" w:rsidRDefault="00B955A9" w:rsidP="00B955A9">
                        <w:pPr>
                          <w:pStyle w:val="aff1"/>
                          <w:ind w:firstLineChars="100" w:firstLine="140"/>
                          <w:rPr>
                            <w:rStyle w:val="21"/>
                          </w:rPr>
                        </w:pPr>
                        <w:r>
                          <w:rPr>
                            <w:rStyle w:val="21"/>
                            <w:kern w:val="2"/>
                          </w:rPr>
                          <w:t>Process Device Innovation Center, Engineering Division, Panasonic Industry</w:t>
                        </w:r>
                      </w:p>
                      <w:p w14:paraId="36A6D060" w14:textId="77777777" w:rsidR="00B955A9" w:rsidRDefault="00B955A9" w:rsidP="00B955A9">
                        <w:pPr>
                          <w:pStyle w:val="aff1"/>
                          <w:spacing w:after="159"/>
                          <w:ind w:firstLineChars="50" w:firstLine="70"/>
                          <w:rPr>
                            <w:rFonts w:ascii="游明朝" w:eastAsiaTheme="minorEastAsia" w:hAnsi="游明朝"/>
                          </w:rPr>
                        </w:pPr>
                        <w:r>
                          <w:rPr>
                            <w:rStyle w:val="aff2"/>
                            <w:kern w:val="2"/>
                          </w:rPr>
                          <w:t>問合せ先</w:t>
                        </w:r>
                        <w:r>
                          <w:rPr>
                            <w:rStyle w:val="16"/>
                            <w:kern w:val="2"/>
                          </w:rPr>
                          <w:t>：</w:t>
                        </w:r>
                        <w:r>
                          <w:rPr>
                            <w:rStyle w:val="16"/>
                            <w:rFonts w:ascii="Courier New" w:hAnsi="Courier New" w:cs="Courier New"/>
                            <w:kern w:val="2"/>
                          </w:rPr>
                          <w:t>miura.koji@jp.panasonic.com</w:t>
                        </w:r>
                      </w:p>
                      <w:p w14:paraId="3894B902" w14:textId="77777777" w:rsidR="00B955A9" w:rsidRDefault="00B955A9" w:rsidP="00B955A9">
                        <w:pPr>
                          <w:pStyle w:val="aff3"/>
                          <w:rPr>
                            <w:kern w:val="2"/>
                            <w:szCs w:val="16"/>
                          </w:rPr>
                        </w:pPr>
                      </w:p>
                    </w:txbxContent>
                  </v:textbox>
                  <w10:wrap type="topAndBottom" anchory="margin"/>
                </v:shape>
              </w:pict>
            </mc:Fallback>
          </mc:AlternateContent>
        </w:r>
        <w:r>
          <w:rPr>
            <w:rFonts w:asciiTheme="minorHAnsi" w:hAnsiTheme="minorHAnsi" w:cstheme="minorHAnsi"/>
            <w:kern w:val="2"/>
            <w:sz w:val="18"/>
            <w:szCs w:val="18"/>
          </w:rPr>
          <w:t xml:space="preserve">Web news, search engines, and posts on social </w:t>
        </w:r>
      </w:ins>
      <w:r w:rsidR="00DB0791">
        <w:rPr>
          <w:rFonts w:asciiTheme="minorHAnsi" w:hAnsiTheme="minorHAnsi" w:cstheme="minorHAnsi"/>
          <w:kern w:val="2"/>
          <w:sz w:val="18"/>
          <w:szCs w:val="18"/>
        </w:rPr>
        <w:t>media, new</w:t>
      </w:r>
      <w:ins w:id="5" w:author="Author">
        <w:r>
          <w:rPr>
            <w:rFonts w:asciiTheme="minorHAnsi" w:hAnsiTheme="minorHAnsi" w:cstheme="minorHAnsi"/>
            <w:kern w:val="2"/>
            <w:sz w:val="18"/>
            <w:szCs w:val="18"/>
          </w:rPr>
          <w:t xml:space="preserve"> data is constantly being produced in society today, and this has </w:t>
        </w:r>
      </w:ins>
      <w:r w:rsidR="00DB0791">
        <w:rPr>
          <w:rFonts w:asciiTheme="minorHAnsi" w:hAnsiTheme="minorHAnsi" w:cstheme="minorHAnsi"/>
          <w:kern w:val="2"/>
          <w:sz w:val="18"/>
          <w:szCs w:val="18"/>
        </w:rPr>
        <w:t>led</w:t>
      </w:r>
      <w:ins w:id="6" w:author="Author">
        <w:r>
          <w:rPr>
            <w:rFonts w:asciiTheme="minorHAnsi" w:hAnsiTheme="minorHAnsi" w:cstheme="minorHAnsi"/>
            <w:kern w:val="2"/>
            <w:sz w:val="18"/>
            <w:szCs w:val="18"/>
          </w:rPr>
          <w:t xml:space="preserve"> to data science becoming a booming field in which all these data are analyzed to extract information and to generate new values. Digital transformation is driven by three major innovations -IoT </w:t>
        </w:r>
        <w:r>
          <w:rPr>
            <w:rFonts w:asciiTheme="minorHAnsi" w:hAnsiTheme="minorHAnsi" w:cstheme="minorHAnsi"/>
            <w:kern w:val="2"/>
            <w:sz w:val="18"/>
            <w:szCs w:val="18"/>
          </w:rPr>
          <w:t>(Internet of Things), AI (Artificial Intelligence) and Big Data analysis- which enables complete digitalization of business processes, unparalleled operational efficiency, and a disruptive business model approach.</w:t>
        </w:r>
      </w:ins>
    </w:p>
    <w:p w14:paraId="1C72CDD9" w14:textId="77777777" w:rsidR="00B955A9" w:rsidRDefault="00B955A9" w:rsidP="00B955A9">
      <w:pPr>
        <w:pStyle w:val="15"/>
        <w:spacing w:line="230" w:lineRule="exact"/>
        <w:ind w:firstLine="180"/>
        <w:rPr>
          <w:ins w:id="7" w:author="Author"/>
          <w:rFonts w:asciiTheme="minorHAnsi" w:hAnsiTheme="minorHAnsi" w:cstheme="minorHAnsi"/>
          <w:kern w:val="2"/>
          <w:sz w:val="18"/>
          <w:szCs w:val="18"/>
        </w:rPr>
      </w:pPr>
      <w:ins w:id="8" w:author="Author">
        <w:r>
          <w:rPr>
            <w:rFonts w:asciiTheme="minorHAnsi" w:hAnsiTheme="minorHAnsi" w:cstheme="minorHAnsi"/>
            <w:kern w:val="2"/>
            <w:sz w:val="18"/>
            <w:szCs w:val="18"/>
          </w:rPr>
          <w:t>In the manufacturing industry, it is a fact that amid drastic changes in the market structure, rapid and accurate grasp of demand trends, realizing flexible production planning to cope with fluctuations and optimal supply to customers is a vital requirement.</w:t>
        </w:r>
        <w:r>
          <w:t xml:space="preserve"> </w:t>
        </w:r>
        <w:r>
          <w:rPr>
            <w:rFonts w:asciiTheme="minorHAnsi" w:hAnsiTheme="minorHAnsi" w:cstheme="minorHAnsi"/>
            <w:kern w:val="2"/>
            <w:sz w:val="18"/>
            <w:szCs w:val="18"/>
          </w:rPr>
          <w:t xml:space="preserve">For this purpose, there is an urgent need to collect big data such as sales and manufacturing data, and to effectively apply data-driven approaches based on </w:t>
        </w:r>
        <w:r>
          <w:rPr>
            <w:rFonts w:asciiTheme="minorHAnsi" w:hAnsiTheme="minorHAnsi" w:cstheme="minorHAnsi"/>
            <w:sz w:val="18"/>
            <w:szCs w:val="18"/>
          </w:rPr>
          <w:t>Artificial intelligence</w:t>
        </w:r>
        <w:r>
          <w:rPr>
            <w:rFonts w:asciiTheme="minorHAnsi" w:hAnsiTheme="minorHAnsi" w:cstheme="minorHAnsi"/>
            <w:kern w:val="2"/>
            <w:sz w:val="18"/>
            <w:szCs w:val="18"/>
          </w:rPr>
          <w:t xml:space="preserve"> technology to said sales and manufacturing activities. </w:t>
        </w:r>
      </w:ins>
    </w:p>
    <w:p w14:paraId="7B4FCF0D" w14:textId="77777777" w:rsidR="00B955A9" w:rsidRDefault="00B955A9" w:rsidP="00B955A9">
      <w:pPr>
        <w:pStyle w:val="15"/>
        <w:spacing w:line="230" w:lineRule="exact"/>
        <w:ind w:firstLine="180"/>
        <w:rPr>
          <w:ins w:id="9" w:author="Author"/>
          <w:rFonts w:asciiTheme="minorHAnsi" w:hAnsiTheme="minorHAnsi" w:cstheme="minorHAnsi"/>
          <w:sz w:val="18"/>
          <w:szCs w:val="18"/>
        </w:rPr>
      </w:pPr>
      <w:ins w:id="10" w:author="Author">
        <w:r>
          <w:rPr>
            <w:rFonts w:asciiTheme="minorHAnsi" w:hAnsiTheme="minorHAnsi" w:cstheme="minorHAnsi"/>
            <w:kern w:val="2"/>
            <w:sz w:val="18"/>
            <w:szCs w:val="18"/>
          </w:rPr>
          <w:t xml:space="preserve">In our previous works, </w:t>
        </w:r>
        <w:r>
          <w:rPr>
            <w:rFonts w:asciiTheme="minorHAnsi" w:hAnsiTheme="minorHAnsi" w:cstheme="minorHAnsi"/>
            <w:sz w:val="18"/>
            <w:szCs w:val="18"/>
          </w:rPr>
          <w:t xml:space="preserve">we have developed intelligent models capable of providing accurate forecasts regarding stable and irregular demand periods and have proven that AI-based </w:t>
        </w:r>
        <w:proofErr w:type="spellStart"/>
        <w:r>
          <w:rPr>
            <w:rFonts w:asciiTheme="minorHAnsi" w:hAnsiTheme="minorHAnsi" w:cstheme="minorHAnsi"/>
            <w:sz w:val="18"/>
            <w:szCs w:val="18"/>
          </w:rPr>
          <w:lastRenderedPageBreak/>
          <w:t>quantitive</w:t>
        </w:r>
        <w:proofErr w:type="spellEnd"/>
        <w:r>
          <w:rPr>
            <w:rFonts w:asciiTheme="minorHAnsi" w:hAnsiTheme="minorHAnsi" w:cstheme="minorHAnsi"/>
            <w:sz w:val="18"/>
            <w:szCs w:val="18"/>
          </w:rPr>
          <w:t xml:space="preserve"> approaches can resolve complex forecast problems by using their ability to sort and analyze massive amounts of data. </w:t>
        </w:r>
      </w:ins>
    </w:p>
    <w:p w14:paraId="71F0019E" w14:textId="658FE72E" w:rsidR="007E6EF6" w:rsidDel="00B955A9" w:rsidRDefault="001D74F3" w:rsidP="00B955A9">
      <w:pPr>
        <w:pStyle w:val="15"/>
        <w:spacing w:line="230" w:lineRule="exact"/>
        <w:ind w:firstLine="160"/>
        <w:rPr>
          <w:del w:id="11" w:author="Author"/>
          <w:rFonts w:asciiTheme="minorHAnsi" w:hAnsiTheme="minorHAnsi" w:cstheme="minorHAnsi"/>
          <w:kern w:val="2"/>
          <w:sz w:val="18"/>
          <w:szCs w:val="18"/>
        </w:rPr>
      </w:pPr>
      <w:r w:rsidRPr="00E158B7">
        <w:rPr>
          <w:rFonts w:asciiTheme="majorHAnsi" w:hAnsiTheme="majorHAnsi" w:cstheme="majorHAnsi"/>
          <w:noProof/>
        </w:rPr>
        <w:drawing>
          <wp:anchor distT="0" distB="0" distL="114300" distR="114300" simplePos="0" relativeHeight="251660288" behindDoc="0" locked="0" layoutInCell="1" allowOverlap="1" wp14:anchorId="0D2AF946" wp14:editId="3DA12EE7">
            <wp:simplePos x="0" y="0"/>
            <wp:positionH relativeFrom="column">
              <wp:posOffset>603019</wp:posOffset>
            </wp:positionH>
            <wp:positionV relativeFrom="paragraph">
              <wp:posOffset>871971</wp:posOffset>
            </wp:positionV>
            <wp:extent cx="1800860" cy="758825"/>
            <wp:effectExtent l="0" t="0" r="8890" b="3175"/>
            <wp:wrapTopAndBottom/>
            <wp:docPr id="7" name="図 7"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タイムライン&#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860" cy="758825"/>
                    </a:xfrm>
                    <a:prstGeom prst="rect">
                      <a:avLst/>
                    </a:prstGeom>
                    <a:noFill/>
                  </pic:spPr>
                </pic:pic>
              </a:graphicData>
            </a:graphic>
            <wp14:sizeRelH relativeFrom="page">
              <wp14:pctWidth>0</wp14:pctWidth>
            </wp14:sizeRelH>
            <wp14:sizeRelV relativeFrom="page">
              <wp14:pctHeight>0</wp14:pctHeight>
            </wp14:sizeRelV>
          </wp:anchor>
        </w:drawing>
      </w:r>
      <w:ins w:id="12" w:author="Author">
        <w:r w:rsidR="00B955A9">
          <w:rPr>
            <w:rFonts w:asciiTheme="minorHAnsi" w:hAnsiTheme="minorHAnsi" w:cstheme="minorHAnsi"/>
            <w:sz w:val="18"/>
            <w:szCs w:val="18"/>
          </w:rPr>
          <w:t>In this paper we go a step further and propose a novel method that provides better understanding and explicability of such AI forecasts, by combining data mining techniques such as topic modeling and explainable machine learning through temporal sentiment analytics.</w:t>
        </w:r>
      </w:ins>
      <w:del w:id="13" w:author="Author">
        <w:r w:rsidR="00E05D52" w:rsidRPr="00C62D98" w:rsidDel="00B955A9">
          <w:rPr>
            <w:noProof/>
            <w:sz w:val="18"/>
            <w:szCs w:val="18"/>
          </w:rPr>
          <mc:AlternateContent>
            <mc:Choice Requires="wps">
              <w:drawing>
                <wp:anchor distT="0" distB="0" distL="114300" distR="114300" simplePos="0" relativeHeight="251659264" behindDoc="0" locked="0" layoutInCell="1" allowOverlap="1" wp14:anchorId="1C81A387" wp14:editId="10C8A0CB">
                  <wp:simplePos x="0" y="0"/>
                  <wp:positionH relativeFrom="column">
                    <wp:posOffset>-111125</wp:posOffset>
                  </wp:positionH>
                  <wp:positionV relativeFrom="margin">
                    <wp:posOffset>7345680</wp:posOffset>
                  </wp:positionV>
                  <wp:extent cx="3067050" cy="1229360"/>
                  <wp:effectExtent l="0" t="0" r="0" b="8890"/>
                  <wp:wrapTopAndBottom/>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29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F194A" w14:textId="77777777" w:rsidR="00C91F15" w:rsidRPr="00465909" w:rsidRDefault="00C91F15" w:rsidP="00C91F15">
                              <w:pPr>
                                <w:pStyle w:val="af3"/>
                                <w:rPr>
                                  <w:rFonts w:ascii="Yu Mincho" w:eastAsia="Yu Mincho" w:hAnsi="Yu Mincho"/>
                                  <w:kern w:val="2"/>
                                  <w:u w:val="single"/>
                                </w:rPr>
                              </w:pPr>
                              <w:r w:rsidRPr="00465909">
                                <w:rPr>
                                  <w:rFonts w:ascii="Yu Mincho" w:eastAsia="Yu Mincho" w:hAnsi="Yu Mincho" w:hint="eastAsia"/>
                                  <w:kern w:val="2"/>
                                  <w:u w:val="single"/>
                                </w:rPr>
                                <w:t xml:space="preserve">　　　　　　　　　　　　　　　　　　　　　　　　　　　　</w:t>
                              </w:r>
                            </w:p>
                            <w:p w14:paraId="384F6B85" w14:textId="0B1EE794" w:rsidR="007D6A27" w:rsidRPr="00465909" w:rsidRDefault="007D6A27" w:rsidP="007D6A27">
                              <w:pPr>
                                <w:pStyle w:val="af3"/>
                                <w:rPr>
                                  <w:kern w:val="2"/>
                                  <w:sz w:val="14"/>
                                </w:rPr>
                              </w:pPr>
                              <w:bookmarkStart w:id="14" w:name="first_affiliation"/>
                              <w:r w:rsidRPr="005E140C">
                                <w:rPr>
                                  <w:rStyle w:val="AffiliationJA0"/>
                                  <w:rFonts w:hint="eastAsia"/>
                                  <w:kern w:val="2"/>
                                </w:rPr>
                                <w:t>*</w:t>
                              </w:r>
                              <w:r w:rsidRPr="00897165">
                                <w:rPr>
                                  <w:rStyle w:val="Normal0"/>
                                  <w:rFonts w:hint="eastAsia"/>
                                  <w:kern w:val="2"/>
                                </w:rPr>
                                <w:t xml:space="preserve"> </w:t>
                              </w:r>
                              <w:r w:rsidR="0054640D">
                                <w:rPr>
                                  <w:rStyle w:val="af4"/>
                                  <w:rFonts w:hint="eastAsia"/>
                                  <w:kern w:val="2"/>
                                </w:rPr>
                                <w:t>パナシンポインダストリー</w:t>
                              </w:r>
                              <w:r>
                                <w:rPr>
                                  <w:rStyle w:val="af4"/>
                                  <w:rFonts w:hint="eastAsia"/>
                                  <w:kern w:val="2"/>
                                </w:rPr>
                                <w:t xml:space="preserve">　技術本部　グローバル戦略部</w:t>
                              </w:r>
                            </w:p>
                            <w:p w14:paraId="59DCA79B" w14:textId="77777777" w:rsidR="007D6A27" w:rsidRDefault="007D6A27" w:rsidP="007D6A27">
                              <w:pPr>
                                <w:pStyle w:val="af3"/>
                                <w:ind w:firstLineChars="100" w:firstLine="140"/>
                                <w:rPr>
                                  <w:rStyle w:val="21"/>
                                  <w:kern w:val="2"/>
                                </w:rPr>
                              </w:pPr>
                              <w:r w:rsidRPr="00897165">
                                <w:rPr>
                                  <w:rStyle w:val="21"/>
                                  <w:kern w:val="2"/>
                                </w:rPr>
                                <w:t>Global Strategy Department</w:t>
                              </w:r>
                              <w:r>
                                <w:rPr>
                                  <w:rStyle w:val="21"/>
                                  <w:rFonts w:hint="eastAsia"/>
                                  <w:kern w:val="2"/>
                                </w:rPr>
                                <w:t>, Engineering Division</w:t>
                              </w:r>
                              <w:r>
                                <w:rPr>
                                  <w:rStyle w:val="21"/>
                                  <w:kern w:val="2"/>
                                </w:rPr>
                                <w:t>,</w:t>
                              </w:r>
                              <w:r>
                                <w:rPr>
                                  <w:rStyle w:val="21"/>
                                  <w:rFonts w:hint="eastAsia"/>
                                  <w:kern w:val="2"/>
                                </w:rPr>
                                <w:t xml:space="preserve"> </w:t>
                              </w:r>
                              <w:r>
                                <w:rPr>
                                  <w:rStyle w:val="21"/>
                                  <w:kern w:val="2"/>
                                </w:rPr>
                                <w:t>Panasonic Industry</w:t>
                              </w:r>
                            </w:p>
                            <w:p w14:paraId="0116BA6E" w14:textId="77777777" w:rsidR="007D6A27" w:rsidRPr="00465909" w:rsidRDefault="007D6A27" w:rsidP="007D6A27">
                              <w:pPr>
                                <w:pStyle w:val="af3"/>
                                <w:rPr>
                                  <w:kern w:val="2"/>
                                  <w:sz w:val="14"/>
                                </w:rPr>
                              </w:pPr>
                              <w:r w:rsidRPr="005E140C">
                                <w:rPr>
                                  <w:rStyle w:val="AffiliationJA0"/>
                                  <w:rFonts w:hint="eastAsia"/>
                                  <w:kern w:val="2"/>
                                </w:rPr>
                                <w:t>*</w:t>
                              </w:r>
                              <w:bookmarkEnd w:id="14"/>
                              <w:r>
                                <w:rPr>
                                  <w:rStyle w:val="AffiliationJA0"/>
                                  <w:kern w:val="2"/>
                                </w:rPr>
                                <w:t>*</w:t>
                              </w:r>
                              <w:r w:rsidRPr="00897165">
                                <w:rPr>
                                  <w:rStyle w:val="Normal0"/>
                                  <w:rFonts w:hint="eastAsia"/>
                                  <w:kern w:val="2"/>
                                </w:rPr>
                                <w:t xml:space="preserve"> </w:t>
                              </w:r>
                              <w:r>
                                <w:rPr>
                                  <w:rStyle w:val="af4"/>
                                  <w:rFonts w:hint="eastAsia"/>
                                  <w:kern w:val="2"/>
                                </w:rPr>
                                <w:t>パナソニック</w:t>
                              </w:r>
                              <w:r>
                                <w:rPr>
                                  <w:rStyle w:val="af4"/>
                                  <w:kern w:val="2"/>
                                </w:rPr>
                                <w:t>デバイスシンガポール</w:t>
                              </w:r>
                              <w:r>
                                <w:rPr>
                                  <w:rStyle w:val="af4"/>
                                  <w:rFonts w:hint="eastAsia"/>
                                  <w:kern w:val="2"/>
                                </w:rPr>
                                <w:t xml:space="preserve">　シンガポール技術開発センター</w:t>
                              </w:r>
                            </w:p>
                            <w:p w14:paraId="5FFACE9F" w14:textId="77777777" w:rsidR="007D6A27" w:rsidRPr="002A66A9" w:rsidRDefault="007D6A27" w:rsidP="007D6A27">
                              <w:pPr>
                                <w:pStyle w:val="af7"/>
                                <w:rPr>
                                  <w:kern w:val="2"/>
                                </w:rPr>
                              </w:pPr>
                              <w:r>
                                <w:rPr>
                                  <w:rStyle w:val="21"/>
                                  <w:kern w:val="2"/>
                                </w:rPr>
                                <w:t>Singapore Technology Center</w:t>
                              </w:r>
                              <w:r>
                                <w:rPr>
                                  <w:rStyle w:val="21"/>
                                  <w:rFonts w:hint="eastAsia"/>
                                  <w:kern w:val="2"/>
                                </w:rPr>
                                <w:t>,</w:t>
                              </w:r>
                              <w:r w:rsidRPr="00465909">
                                <w:rPr>
                                  <w:rStyle w:val="21"/>
                                  <w:kern w:val="2"/>
                                </w:rPr>
                                <w:t xml:space="preserve"> </w:t>
                              </w:r>
                              <w:r>
                                <w:rPr>
                                  <w:rStyle w:val="21"/>
                                  <w:kern w:val="2"/>
                                </w:rPr>
                                <w:t>Panasonic Industrial Devices Singapore</w:t>
                              </w:r>
                            </w:p>
                            <w:p w14:paraId="33D5A09A" w14:textId="1A4FEF08" w:rsidR="007D6A27" w:rsidRPr="00465909" w:rsidRDefault="007D6A27" w:rsidP="007D6A27">
                              <w:pPr>
                                <w:pStyle w:val="af3"/>
                                <w:rPr>
                                  <w:kern w:val="2"/>
                                  <w:sz w:val="14"/>
                                </w:rPr>
                              </w:pPr>
                              <w:r w:rsidRPr="005E140C">
                                <w:rPr>
                                  <w:rStyle w:val="AffiliationJA0"/>
                                  <w:rFonts w:hint="eastAsia"/>
                                  <w:kern w:val="2"/>
                                </w:rPr>
                                <w:t>*</w:t>
                              </w:r>
                              <w:r>
                                <w:rPr>
                                  <w:rStyle w:val="AffiliationJA0"/>
                                  <w:kern w:val="2"/>
                                </w:rPr>
                                <w:t>**</w:t>
                              </w:r>
                              <w:r w:rsidRPr="00897165">
                                <w:rPr>
                                  <w:rStyle w:val="Normal0"/>
                                  <w:rFonts w:hint="eastAsia"/>
                                  <w:kern w:val="2"/>
                                </w:rPr>
                                <w:t xml:space="preserve"> </w:t>
                              </w:r>
                              <w:r w:rsidR="0054640D">
                                <w:rPr>
                                  <w:rStyle w:val="af4"/>
                                  <w:rFonts w:hint="eastAsia"/>
                                  <w:kern w:val="2"/>
                                </w:rPr>
                                <w:t>パナシンポインダストリー</w:t>
                              </w:r>
                              <w:r>
                                <w:rPr>
                                  <w:rStyle w:val="af4"/>
                                  <w:rFonts w:hint="eastAsia"/>
                                  <w:kern w:val="2"/>
                                </w:rPr>
                                <w:t xml:space="preserve">　技術本部</w:t>
                              </w:r>
                              <w:r w:rsidR="0054640D">
                                <w:rPr>
                                  <w:rStyle w:val="af4"/>
                                  <w:rFonts w:hint="eastAsia"/>
                                  <w:kern w:val="2"/>
                                </w:rPr>
                                <w:t xml:space="preserve">　</w:t>
                              </w:r>
                              <w:r w:rsidRPr="009C2270">
                                <w:rPr>
                                  <w:rStyle w:val="af4"/>
                                  <w:rFonts w:hint="eastAsia"/>
                                  <w:kern w:val="2"/>
                                </w:rPr>
                                <w:t>プロセスデバイス革新センター</w:t>
                              </w:r>
                            </w:p>
                            <w:p w14:paraId="257EF609" w14:textId="77777777" w:rsidR="007D6A27" w:rsidRDefault="007D6A27" w:rsidP="007D6A27">
                              <w:pPr>
                                <w:pStyle w:val="af3"/>
                                <w:ind w:firstLineChars="100" w:firstLine="140"/>
                                <w:rPr>
                                  <w:rStyle w:val="21"/>
                                  <w:kern w:val="2"/>
                                </w:rPr>
                              </w:pPr>
                              <w:r w:rsidRPr="00B038E0">
                                <w:rPr>
                                  <w:rStyle w:val="21"/>
                                  <w:kern w:val="2"/>
                                </w:rPr>
                                <w:t>Process Device Innovation Center</w:t>
                              </w:r>
                              <w:r>
                                <w:rPr>
                                  <w:rStyle w:val="21"/>
                                  <w:rFonts w:hint="eastAsia"/>
                                  <w:kern w:val="2"/>
                                </w:rPr>
                                <w:t>, Engineering Division</w:t>
                              </w:r>
                              <w:r>
                                <w:rPr>
                                  <w:rStyle w:val="21"/>
                                  <w:kern w:val="2"/>
                                </w:rPr>
                                <w:t>,</w:t>
                              </w:r>
                              <w:r>
                                <w:rPr>
                                  <w:rStyle w:val="21"/>
                                  <w:rFonts w:hint="eastAsia"/>
                                  <w:kern w:val="2"/>
                                </w:rPr>
                                <w:t xml:space="preserve"> </w:t>
                              </w:r>
                              <w:r>
                                <w:rPr>
                                  <w:rStyle w:val="21"/>
                                  <w:kern w:val="2"/>
                                </w:rPr>
                                <w:t>Panasonic Industry</w:t>
                              </w:r>
                            </w:p>
                            <w:p w14:paraId="12B172B1" w14:textId="77777777" w:rsidR="007D6A27" w:rsidRPr="00897165" w:rsidRDefault="007D6A27" w:rsidP="007D6A27">
                              <w:pPr>
                                <w:pStyle w:val="af3"/>
                                <w:spacing w:after="159"/>
                                <w:ind w:firstLineChars="50" w:firstLine="70"/>
                                <w:rPr>
                                  <w:rFonts w:ascii="Yu Mincho" w:eastAsiaTheme="minorEastAsia" w:hAnsi="Yu Mincho"/>
                                  <w:kern w:val="2"/>
                                  <w:sz w:val="14"/>
                                  <w:szCs w:val="16"/>
                                </w:rPr>
                              </w:pPr>
                              <w:r w:rsidRPr="00465909">
                                <w:rPr>
                                  <w:rStyle w:val="af4"/>
                                  <w:rFonts w:hint="eastAsia"/>
                                  <w:kern w:val="2"/>
                                </w:rPr>
                                <w:t>問合せ先</w:t>
                              </w:r>
                              <w:r w:rsidRPr="00465909">
                                <w:rPr>
                                  <w:rStyle w:val="16"/>
                                  <w:rFonts w:hint="eastAsia"/>
                                  <w:kern w:val="2"/>
                                </w:rPr>
                                <w:t>：</w:t>
                              </w:r>
                              <w:r>
                                <w:rPr>
                                  <w:rStyle w:val="16"/>
                                  <w:rFonts w:ascii="Courier New" w:hAnsi="Courier New" w:cs="Courier New"/>
                                  <w:kern w:val="2"/>
                                </w:rPr>
                                <w:t>miura.koji</w:t>
                              </w:r>
                              <w:r w:rsidRPr="00463CBC">
                                <w:rPr>
                                  <w:rStyle w:val="16"/>
                                  <w:rFonts w:ascii="Courier New" w:hAnsi="Courier New" w:cs="Courier New"/>
                                  <w:kern w:val="2"/>
                                </w:rPr>
                                <w:t>@jp.panasonic.com</w:t>
                              </w:r>
                            </w:p>
                            <w:p w14:paraId="2721A9F1" w14:textId="64803EAC" w:rsidR="00C91F15" w:rsidRPr="00465909" w:rsidRDefault="00C91F15" w:rsidP="007D6A27">
                              <w:pPr>
                                <w:pStyle w:val="af5"/>
                                <w:rPr>
                                  <w:kern w:val="2"/>
                                  <w:szCs w:val="16"/>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1A387" id="Text Box 19" o:spid="_x0000_s1027" type="#_x0000_t202" style="position:absolute;left:0;text-align:left;margin-left:-8.75pt;margin-top:578.4pt;width:241.5pt;height: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" stroked="f">
                  <v:textbox inset="5.85pt,.7pt,5.85pt,.7pt">
                    <w:txbxContent>
                      <w:p w14:paraId="4C3F194A" w14:textId="77777777" w:rsidR="00C91F15" w:rsidRPr="00465909" w:rsidRDefault="00C91F15" w:rsidP="00C91F15">
                        <w:pPr>
                          <w:pStyle w:val="aff1"/>
                          <w:rPr>
                            <w:rFonts w:ascii="游明朝" w:eastAsia="游明朝" w:hAnsi="游明朝"/>
                            <w:kern w:val="2"/>
                            <w:u w:val="single"/>
                          </w:rPr>
                        </w:pPr>
                        <w:r w:rsidRPr="00465909">
                          <w:rPr>
                            <w:rFonts w:ascii="游明朝" w:eastAsia="游明朝" w:hAnsi="游明朝" w:hint="eastAsia"/>
                            <w:kern w:val="2"/>
                            <w:u w:val="single"/>
                          </w:rPr>
                          <w:t xml:space="preserve">　　　　　　　　　　　　　　　　　　　　　　　　　　　　</w:t>
                        </w:r>
                      </w:p>
                      <w:p w14:paraId="384F6B85" w14:textId="0B1EE794" w:rsidR="007D6A27" w:rsidRPr="00465909" w:rsidRDefault="007D6A27" w:rsidP="007D6A27">
                        <w:pPr>
                          <w:pStyle w:val="aff1"/>
                          <w:rPr>
                            <w:kern w:val="2"/>
                            <w:sz w:val="14"/>
                          </w:rPr>
                        </w:pPr>
                        <w:bookmarkStart w:id="13" w:name="first_affiliation"/>
                        <w:r w:rsidRPr="005E140C">
                          <w:rPr>
                            <w:rStyle w:val="AffiliationJA0"/>
                            <w:rFonts w:hint="eastAsia"/>
                            <w:kern w:val="2"/>
                          </w:rPr>
                          <w:t>*</w:t>
                        </w:r>
                        <w:r w:rsidRPr="00897165">
                          <w:rPr>
                            <w:rStyle w:val="Normal"/>
                            <w:rFonts w:hint="eastAsia"/>
                            <w:kern w:val="2"/>
                          </w:rPr>
                          <w:t xml:space="preserve"> </w:t>
                        </w:r>
                        <w:r w:rsidR="0054640D">
                          <w:rPr>
                            <w:rStyle w:val="aff2"/>
                            <w:rFonts w:hint="eastAsia"/>
                            <w:kern w:val="2"/>
                          </w:rPr>
                          <w:t>パナシンポインダストリー</w:t>
                        </w:r>
                        <w:r>
                          <w:rPr>
                            <w:rStyle w:val="aff2"/>
                            <w:rFonts w:hint="eastAsia"/>
                            <w:kern w:val="2"/>
                          </w:rPr>
                          <w:t xml:space="preserve">　技術本部　グローバル戦略部</w:t>
                        </w:r>
                      </w:p>
                      <w:p w14:paraId="59DCA79B" w14:textId="77777777" w:rsidR="007D6A27" w:rsidRDefault="007D6A27" w:rsidP="007D6A27">
                        <w:pPr>
                          <w:pStyle w:val="aff1"/>
                          <w:ind w:firstLineChars="100" w:firstLine="140"/>
                          <w:rPr>
                            <w:rStyle w:val="21"/>
                            <w:kern w:val="2"/>
                          </w:rPr>
                        </w:pPr>
                        <w:r w:rsidRPr="00897165">
                          <w:rPr>
                            <w:rStyle w:val="21"/>
                            <w:kern w:val="2"/>
                          </w:rPr>
                          <w:t>Global Strategy Department</w:t>
                        </w:r>
                        <w:r>
                          <w:rPr>
                            <w:rStyle w:val="21"/>
                            <w:rFonts w:hint="eastAsia"/>
                            <w:kern w:val="2"/>
                          </w:rPr>
                          <w:t>, Engineering Division</w:t>
                        </w:r>
                        <w:r>
                          <w:rPr>
                            <w:rStyle w:val="21"/>
                            <w:kern w:val="2"/>
                          </w:rPr>
                          <w:t>,</w:t>
                        </w:r>
                        <w:r>
                          <w:rPr>
                            <w:rStyle w:val="21"/>
                            <w:rFonts w:hint="eastAsia"/>
                            <w:kern w:val="2"/>
                          </w:rPr>
                          <w:t xml:space="preserve"> </w:t>
                        </w:r>
                        <w:r>
                          <w:rPr>
                            <w:rStyle w:val="21"/>
                            <w:kern w:val="2"/>
                          </w:rPr>
                          <w:t>Panasonic Industry</w:t>
                        </w:r>
                      </w:p>
                      <w:p w14:paraId="0116BA6E" w14:textId="77777777" w:rsidR="007D6A27" w:rsidRPr="00465909" w:rsidRDefault="007D6A27" w:rsidP="007D6A27">
                        <w:pPr>
                          <w:pStyle w:val="aff1"/>
                          <w:rPr>
                            <w:kern w:val="2"/>
                            <w:sz w:val="14"/>
                          </w:rPr>
                        </w:pPr>
                        <w:r w:rsidRPr="005E140C">
                          <w:rPr>
                            <w:rStyle w:val="AffiliationJA0"/>
                            <w:rFonts w:hint="eastAsia"/>
                            <w:kern w:val="2"/>
                          </w:rPr>
                          <w:t>*</w:t>
                        </w:r>
                        <w:bookmarkEnd w:id="13"/>
                        <w:r>
                          <w:rPr>
                            <w:rStyle w:val="AffiliationJA0"/>
                            <w:kern w:val="2"/>
                          </w:rPr>
                          <w:t>*</w:t>
                        </w:r>
                        <w:r w:rsidRPr="00897165">
                          <w:rPr>
                            <w:rStyle w:val="Normal"/>
                            <w:rFonts w:hint="eastAsia"/>
                            <w:kern w:val="2"/>
                          </w:rPr>
                          <w:t xml:space="preserve"> </w:t>
                        </w:r>
                        <w:r>
                          <w:rPr>
                            <w:rStyle w:val="aff2"/>
                            <w:rFonts w:hint="eastAsia"/>
                            <w:kern w:val="2"/>
                          </w:rPr>
                          <w:t>パナソニック</w:t>
                        </w:r>
                        <w:r>
                          <w:rPr>
                            <w:rStyle w:val="aff2"/>
                            <w:kern w:val="2"/>
                          </w:rPr>
                          <w:t>デバイスシンガポール</w:t>
                        </w:r>
                        <w:r>
                          <w:rPr>
                            <w:rStyle w:val="aff2"/>
                            <w:rFonts w:hint="eastAsia"/>
                            <w:kern w:val="2"/>
                          </w:rPr>
                          <w:t xml:space="preserve">　シンガポール技術開発センター</w:t>
                        </w:r>
                      </w:p>
                      <w:p w14:paraId="5FFACE9F" w14:textId="77777777" w:rsidR="007D6A27" w:rsidRPr="002A66A9" w:rsidRDefault="007D6A27" w:rsidP="007D6A27">
                        <w:pPr>
                          <w:pStyle w:val="aff5"/>
                          <w:rPr>
                            <w:kern w:val="2"/>
                          </w:rPr>
                        </w:pPr>
                        <w:r>
                          <w:rPr>
                            <w:rStyle w:val="21"/>
                            <w:kern w:val="2"/>
                          </w:rPr>
                          <w:t>Singapore Technology Center</w:t>
                        </w:r>
                        <w:r>
                          <w:rPr>
                            <w:rStyle w:val="21"/>
                            <w:rFonts w:hint="eastAsia"/>
                            <w:kern w:val="2"/>
                          </w:rPr>
                          <w:t>,</w:t>
                        </w:r>
                        <w:r w:rsidRPr="00465909">
                          <w:rPr>
                            <w:rStyle w:val="21"/>
                            <w:kern w:val="2"/>
                          </w:rPr>
                          <w:t xml:space="preserve"> </w:t>
                        </w:r>
                        <w:r>
                          <w:rPr>
                            <w:rStyle w:val="21"/>
                            <w:kern w:val="2"/>
                          </w:rPr>
                          <w:t>Panasonic Industrial Devices Singapore</w:t>
                        </w:r>
                      </w:p>
                      <w:p w14:paraId="33D5A09A" w14:textId="1A4FEF08" w:rsidR="007D6A27" w:rsidRPr="00465909" w:rsidRDefault="007D6A27" w:rsidP="007D6A27">
                        <w:pPr>
                          <w:pStyle w:val="aff1"/>
                          <w:rPr>
                            <w:kern w:val="2"/>
                            <w:sz w:val="14"/>
                          </w:rPr>
                        </w:pPr>
                        <w:r w:rsidRPr="005E140C">
                          <w:rPr>
                            <w:rStyle w:val="AffiliationJA0"/>
                            <w:rFonts w:hint="eastAsia"/>
                            <w:kern w:val="2"/>
                          </w:rPr>
                          <w:t>*</w:t>
                        </w:r>
                        <w:r>
                          <w:rPr>
                            <w:rStyle w:val="AffiliationJA0"/>
                            <w:kern w:val="2"/>
                          </w:rPr>
                          <w:t>**</w:t>
                        </w:r>
                        <w:r w:rsidRPr="00897165">
                          <w:rPr>
                            <w:rStyle w:val="Normal"/>
                            <w:rFonts w:hint="eastAsia"/>
                            <w:kern w:val="2"/>
                          </w:rPr>
                          <w:t xml:space="preserve"> </w:t>
                        </w:r>
                        <w:r w:rsidR="0054640D">
                          <w:rPr>
                            <w:rStyle w:val="aff2"/>
                            <w:rFonts w:hint="eastAsia"/>
                            <w:kern w:val="2"/>
                          </w:rPr>
                          <w:t>パナシンポインダストリー</w:t>
                        </w:r>
                        <w:r>
                          <w:rPr>
                            <w:rStyle w:val="aff2"/>
                            <w:rFonts w:hint="eastAsia"/>
                            <w:kern w:val="2"/>
                          </w:rPr>
                          <w:t xml:space="preserve">　技術本部</w:t>
                        </w:r>
                        <w:r w:rsidR="0054640D">
                          <w:rPr>
                            <w:rStyle w:val="aff2"/>
                            <w:rFonts w:hint="eastAsia"/>
                            <w:kern w:val="2"/>
                          </w:rPr>
                          <w:t xml:space="preserve">　</w:t>
                        </w:r>
                        <w:r w:rsidRPr="009C2270">
                          <w:rPr>
                            <w:rStyle w:val="aff2"/>
                            <w:rFonts w:hint="eastAsia"/>
                            <w:kern w:val="2"/>
                          </w:rPr>
                          <w:t>プロセスデバイス革新センター</w:t>
                        </w:r>
                      </w:p>
                      <w:p w14:paraId="257EF609" w14:textId="77777777" w:rsidR="007D6A27" w:rsidRDefault="007D6A27" w:rsidP="007D6A27">
                        <w:pPr>
                          <w:pStyle w:val="aff1"/>
                          <w:ind w:firstLineChars="100" w:firstLine="140"/>
                          <w:rPr>
                            <w:rStyle w:val="21"/>
                            <w:kern w:val="2"/>
                          </w:rPr>
                        </w:pPr>
                        <w:r w:rsidRPr="00B038E0">
                          <w:rPr>
                            <w:rStyle w:val="21"/>
                            <w:kern w:val="2"/>
                          </w:rPr>
                          <w:t>Process Device Innovation Center</w:t>
                        </w:r>
                        <w:r>
                          <w:rPr>
                            <w:rStyle w:val="21"/>
                            <w:rFonts w:hint="eastAsia"/>
                            <w:kern w:val="2"/>
                          </w:rPr>
                          <w:t>, Engineering Division</w:t>
                        </w:r>
                        <w:r>
                          <w:rPr>
                            <w:rStyle w:val="21"/>
                            <w:kern w:val="2"/>
                          </w:rPr>
                          <w:t>,</w:t>
                        </w:r>
                        <w:r>
                          <w:rPr>
                            <w:rStyle w:val="21"/>
                            <w:rFonts w:hint="eastAsia"/>
                            <w:kern w:val="2"/>
                          </w:rPr>
                          <w:t xml:space="preserve"> </w:t>
                        </w:r>
                        <w:r>
                          <w:rPr>
                            <w:rStyle w:val="21"/>
                            <w:kern w:val="2"/>
                          </w:rPr>
                          <w:t>Panasonic Industry</w:t>
                        </w:r>
                      </w:p>
                      <w:p w14:paraId="12B172B1" w14:textId="77777777" w:rsidR="007D6A27" w:rsidRPr="00897165" w:rsidRDefault="007D6A27" w:rsidP="007D6A27">
                        <w:pPr>
                          <w:pStyle w:val="aff1"/>
                          <w:spacing w:after="159"/>
                          <w:ind w:firstLineChars="50" w:firstLine="70"/>
                          <w:rPr>
                            <w:rFonts w:ascii="游明朝" w:eastAsiaTheme="minorEastAsia" w:hAnsi="游明朝"/>
                            <w:kern w:val="2"/>
                            <w:sz w:val="14"/>
                            <w:szCs w:val="16"/>
                          </w:rPr>
                        </w:pPr>
                        <w:r w:rsidRPr="00465909">
                          <w:rPr>
                            <w:rStyle w:val="aff2"/>
                            <w:rFonts w:hint="eastAsia"/>
                            <w:kern w:val="2"/>
                          </w:rPr>
                          <w:t>問合せ先</w:t>
                        </w:r>
                        <w:r w:rsidRPr="00465909">
                          <w:rPr>
                            <w:rStyle w:val="16"/>
                            <w:rFonts w:hint="eastAsia"/>
                            <w:kern w:val="2"/>
                          </w:rPr>
                          <w:t>：</w:t>
                        </w:r>
                        <w:r>
                          <w:rPr>
                            <w:rStyle w:val="16"/>
                            <w:rFonts w:ascii="Courier New" w:hAnsi="Courier New" w:cs="Courier New"/>
                            <w:kern w:val="2"/>
                          </w:rPr>
                          <w:t>miura.koji</w:t>
                        </w:r>
                        <w:r w:rsidRPr="00463CBC">
                          <w:rPr>
                            <w:rStyle w:val="16"/>
                            <w:rFonts w:ascii="Courier New" w:hAnsi="Courier New" w:cs="Courier New"/>
                            <w:kern w:val="2"/>
                          </w:rPr>
                          <w:t>@jp.panasonic.com</w:t>
                        </w:r>
                      </w:p>
                      <w:p w14:paraId="2721A9F1" w14:textId="64803EAC" w:rsidR="00C91F15" w:rsidRPr="00465909" w:rsidRDefault="00C91F15" w:rsidP="007D6A27">
                        <w:pPr>
                          <w:pStyle w:val="aff3"/>
                          <w:rPr>
                            <w:kern w:val="2"/>
                            <w:szCs w:val="16"/>
                          </w:rPr>
                        </w:pPr>
                      </w:p>
                    </w:txbxContent>
                  </v:textbox>
                  <w10:wrap type="topAndBottom" anchory="margin"/>
                </v:shape>
              </w:pict>
            </mc:Fallback>
          </mc:AlternateContent>
        </w:r>
        <w:r w:rsidR="00FA348D" w:rsidRPr="00FA348D" w:rsidDel="00B955A9">
          <w:rPr>
            <w:rFonts w:asciiTheme="minorHAnsi" w:hAnsiTheme="minorHAnsi" w:cstheme="minorHAnsi"/>
            <w:kern w:val="2"/>
            <w:sz w:val="18"/>
            <w:szCs w:val="18"/>
          </w:rPr>
          <w:delText>Web news, search engines, and posts on social media</w:delText>
        </w:r>
        <w:r w:rsidR="00FA348D" w:rsidDel="00B955A9">
          <w:rPr>
            <w:rFonts w:asciiTheme="minorHAnsi" w:hAnsiTheme="minorHAnsi" w:cstheme="minorHAnsi"/>
            <w:kern w:val="2"/>
            <w:sz w:val="18"/>
            <w:szCs w:val="18"/>
          </w:rPr>
          <w:delText xml:space="preserve">, </w:delText>
        </w:r>
        <w:r w:rsidR="00FA348D" w:rsidRPr="00FA348D" w:rsidDel="00B955A9">
          <w:rPr>
            <w:rFonts w:asciiTheme="minorHAnsi" w:hAnsiTheme="minorHAnsi" w:cstheme="minorHAnsi"/>
            <w:kern w:val="2"/>
            <w:sz w:val="18"/>
            <w:szCs w:val="18"/>
          </w:rPr>
          <w:delText xml:space="preserve">, new data </w:delText>
        </w:r>
        <w:r w:rsidR="00FA348D" w:rsidDel="00B955A9">
          <w:rPr>
            <w:rFonts w:asciiTheme="minorHAnsi" w:hAnsiTheme="minorHAnsi" w:cstheme="minorHAnsi"/>
            <w:kern w:val="2"/>
            <w:sz w:val="18"/>
            <w:szCs w:val="18"/>
          </w:rPr>
          <w:delText>is</w:delText>
        </w:r>
        <w:r w:rsidR="00FA348D" w:rsidRPr="00FA348D" w:rsidDel="00B955A9">
          <w:rPr>
            <w:rFonts w:asciiTheme="minorHAnsi" w:hAnsiTheme="minorHAnsi" w:cstheme="minorHAnsi"/>
            <w:kern w:val="2"/>
            <w:sz w:val="18"/>
            <w:szCs w:val="18"/>
          </w:rPr>
          <w:delText xml:space="preserve"> constantly </w:delText>
        </w:r>
        <w:r w:rsidR="00FA348D" w:rsidDel="00B955A9">
          <w:rPr>
            <w:rFonts w:asciiTheme="minorHAnsi" w:hAnsiTheme="minorHAnsi" w:cstheme="minorHAnsi"/>
            <w:kern w:val="2"/>
            <w:sz w:val="18"/>
            <w:szCs w:val="18"/>
          </w:rPr>
          <w:delText xml:space="preserve">being </w:delText>
        </w:r>
        <w:r w:rsidR="00FA348D" w:rsidRPr="00FA348D" w:rsidDel="00B955A9">
          <w:rPr>
            <w:rFonts w:asciiTheme="minorHAnsi" w:hAnsiTheme="minorHAnsi" w:cstheme="minorHAnsi"/>
            <w:kern w:val="2"/>
            <w:sz w:val="18"/>
            <w:szCs w:val="18"/>
          </w:rPr>
          <w:delText>produc</w:delText>
        </w:r>
        <w:r w:rsidR="00FA348D" w:rsidDel="00B955A9">
          <w:rPr>
            <w:rFonts w:asciiTheme="minorHAnsi" w:hAnsiTheme="minorHAnsi" w:cstheme="minorHAnsi"/>
            <w:kern w:val="2"/>
            <w:sz w:val="18"/>
            <w:szCs w:val="18"/>
          </w:rPr>
          <w:delText xml:space="preserve">ed </w:delText>
        </w:r>
        <w:r w:rsidR="00D36770" w:rsidDel="00B955A9">
          <w:rPr>
            <w:rFonts w:asciiTheme="minorHAnsi" w:hAnsiTheme="minorHAnsi" w:cstheme="minorHAnsi"/>
            <w:kern w:val="2"/>
            <w:sz w:val="18"/>
            <w:szCs w:val="18"/>
          </w:rPr>
          <w:delText>i</w:delText>
        </w:r>
        <w:r w:rsidR="00D36770" w:rsidRPr="00FA348D" w:rsidDel="00B955A9">
          <w:rPr>
            <w:rFonts w:asciiTheme="minorHAnsi" w:hAnsiTheme="minorHAnsi" w:cstheme="minorHAnsi"/>
            <w:kern w:val="2"/>
            <w:sz w:val="18"/>
            <w:szCs w:val="18"/>
          </w:rPr>
          <w:delText>n society today</w:delText>
        </w:r>
        <w:r w:rsidR="00D36770" w:rsidDel="00B955A9">
          <w:rPr>
            <w:rFonts w:asciiTheme="minorHAnsi" w:hAnsiTheme="minorHAnsi" w:cstheme="minorHAnsi"/>
            <w:kern w:val="2"/>
            <w:sz w:val="18"/>
            <w:szCs w:val="18"/>
          </w:rPr>
          <w:delText>, and this has</w:delText>
        </w:r>
        <w:r w:rsidR="00FA348D" w:rsidDel="00B955A9">
          <w:rPr>
            <w:rFonts w:asciiTheme="minorHAnsi" w:hAnsiTheme="minorHAnsi" w:cstheme="minorHAnsi"/>
            <w:kern w:val="2"/>
            <w:sz w:val="18"/>
            <w:szCs w:val="18"/>
          </w:rPr>
          <w:delText xml:space="preserve"> lead to d</w:delText>
        </w:r>
        <w:r w:rsidR="00FA348D" w:rsidRPr="00FA348D" w:rsidDel="00B955A9">
          <w:rPr>
            <w:rFonts w:asciiTheme="minorHAnsi" w:hAnsiTheme="minorHAnsi" w:cstheme="minorHAnsi"/>
            <w:kern w:val="2"/>
            <w:sz w:val="18"/>
            <w:szCs w:val="18"/>
          </w:rPr>
          <w:delText xml:space="preserve">ata science </w:delText>
        </w:r>
        <w:r w:rsidR="00FA348D" w:rsidDel="00B955A9">
          <w:rPr>
            <w:rFonts w:asciiTheme="minorHAnsi" w:hAnsiTheme="minorHAnsi" w:cstheme="minorHAnsi"/>
            <w:kern w:val="2"/>
            <w:sz w:val="18"/>
            <w:szCs w:val="18"/>
          </w:rPr>
          <w:delText>becoming</w:delText>
        </w:r>
        <w:r w:rsidR="00FA348D" w:rsidRPr="00FA348D" w:rsidDel="00B955A9">
          <w:rPr>
            <w:rFonts w:asciiTheme="minorHAnsi" w:hAnsiTheme="minorHAnsi" w:cstheme="minorHAnsi"/>
            <w:kern w:val="2"/>
            <w:sz w:val="18"/>
            <w:szCs w:val="18"/>
          </w:rPr>
          <w:delText xml:space="preserve"> a booming field in which all these data are analyzed to extract information </w:delText>
        </w:r>
        <w:r w:rsidR="00D36770" w:rsidDel="00B955A9">
          <w:rPr>
            <w:rFonts w:asciiTheme="minorHAnsi" w:hAnsiTheme="minorHAnsi" w:cstheme="minorHAnsi"/>
            <w:kern w:val="2"/>
            <w:sz w:val="18"/>
            <w:szCs w:val="18"/>
          </w:rPr>
          <w:delText>and</w:delText>
        </w:r>
        <w:r w:rsidR="00FA348D" w:rsidRPr="00FA348D" w:rsidDel="00B955A9">
          <w:rPr>
            <w:rFonts w:asciiTheme="minorHAnsi" w:hAnsiTheme="minorHAnsi" w:cstheme="minorHAnsi"/>
            <w:kern w:val="2"/>
            <w:sz w:val="18"/>
            <w:szCs w:val="18"/>
          </w:rPr>
          <w:delText xml:space="preserve"> to generate new values. </w:delText>
        </w:r>
        <w:r w:rsidR="007E6EF6" w:rsidRPr="0090502A" w:rsidDel="00B955A9">
          <w:rPr>
            <w:rFonts w:asciiTheme="minorHAnsi" w:hAnsiTheme="minorHAnsi" w:cstheme="minorHAnsi"/>
            <w:kern w:val="2"/>
            <w:sz w:val="18"/>
            <w:szCs w:val="18"/>
          </w:rPr>
          <w:delText>Digital transformation is driven by three major innovations -IoT (Internet of Things), AI (Artificial Intelligence) and Big Data analysis- which would enable complete digitalization of business processes, unparalleled operational efficiency, and a disruptive business model approach.</w:delText>
        </w:r>
      </w:del>
    </w:p>
    <w:p w14:paraId="5E212C1E" w14:textId="60B9B9EC" w:rsidR="00EB4E21" w:rsidDel="00B955A9" w:rsidRDefault="007B2BAB" w:rsidP="00B61139">
      <w:pPr>
        <w:pStyle w:val="15"/>
        <w:spacing w:line="230" w:lineRule="exact"/>
        <w:ind w:firstLine="180"/>
        <w:rPr>
          <w:del w:id="15" w:author="Author"/>
          <w:rFonts w:asciiTheme="minorHAnsi" w:hAnsiTheme="minorHAnsi" w:cstheme="minorHAnsi"/>
          <w:kern w:val="2"/>
          <w:sz w:val="18"/>
          <w:szCs w:val="18"/>
        </w:rPr>
      </w:pPr>
      <w:del w:id="16" w:author="Author">
        <w:r w:rsidRPr="007B2BAB" w:rsidDel="00B955A9">
          <w:rPr>
            <w:rFonts w:asciiTheme="minorHAnsi" w:hAnsiTheme="minorHAnsi" w:cstheme="minorHAnsi"/>
            <w:kern w:val="2"/>
            <w:sz w:val="18"/>
            <w:szCs w:val="18"/>
          </w:rPr>
          <w:delText xml:space="preserve">In the manufacturing industry, </w:delText>
        </w:r>
        <w:r w:rsidR="005A180F" w:rsidDel="00B955A9">
          <w:rPr>
            <w:rFonts w:asciiTheme="minorHAnsi" w:hAnsiTheme="minorHAnsi" w:cstheme="minorHAnsi" w:hint="eastAsia"/>
            <w:kern w:val="2"/>
            <w:sz w:val="18"/>
            <w:szCs w:val="18"/>
          </w:rPr>
          <w:delText>i</w:delText>
        </w:r>
        <w:r w:rsidR="005A180F" w:rsidRPr="0090502A" w:rsidDel="00B955A9">
          <w:rPr>
            <w:rFonts w:asciiTheme="minorHAnsi" w:hAnsiTheme="minorHAnsi" w:cstheme="minorHAnsi"/>
            <w:kern w:val="2"/>
            <w:sz w:val="18"/>
            <w:szCs w:val="18"/>
          </w:rPr>
          <w:delText>t is a fact that</w:delText>
        </w:r>
        <w:r w:rsidR="005A180F" w:rsidDel="00B955A9">
          <w:rPr>
            <w:rFonts w:asciiTheme="minorHAnsi" w:hAnsiTheme="minorHAnsi" w:cstheme="minorHAnsi"/>
            <w:kern w:val="2"/>
            <w:sz w:val="18"/>
            <w:szCs w:val="18"/>
          </w:rPr>
          <w:delText xml:space="preserve"> </w:delText>
        </w:r>
        <w:r w:rsidR="00EB4E21" w:rsidRPr="007B2BAB" w:rsidDel="00B955A9">
          <w:rPr>
            <w:rFonts w:asciiTheme="minorHAnsi" w:hAnsiTheme="minorHAnsi" w:cstheme="minorHAnsi"/>
            <w:kern w:val="2"/>
            <w:sz w:val="18"/>
            <w:szCs w:val="18"/>
          </w:rPr>
          <w:delText>amid drastic changes in the market structure</w:delText>
        </w:r>
        <w:r w:rsidR="00EB4E21" w:rsidDel="00B955A9">
          <w:rPr>
            <w:rFonts w:asciiTheme="minorHAnsi" w:hAnsiTheme="minorHAnsi" w:cstheme="minorHAnsi" w:hint="eastAsia"/>
            <w:kern w:val="2"/>
            <w:sz w:val="18"/>
            <w:szCs w:val="18"/>
          </w:rPr>
          <w:delText>,</w:delText>
        </w:r>
        <w:r w:rsidR="00EB4E21" w:rsidDel="00B955A9">
          <w:rPr>
            <w:rFonts w:asciiTheme="minorHAnsi" w:hAnsiTheme="minorHAnsi" w:cstheme="minorHAnsi"/>
            <w:kern w:val="2"/>
            <w:sz w:val="18"/>
            <w:szCs w:val="18"/>
          </w:rPr>
          <w:delText xml:space="preserve"> </w:delText>
        </w:r>
        <w:r w:rsidRPr="007B2BAB" w:rsidDel="00B955A9">
          <w:rPr>
            <w:rFonts w:asciiTheme="minorHAnsi" w:hAnsiTheme="minorHAnsi" w:cstheme="minorHAnsi"/>
            <w:kern w:val="2"/>
            <w:sz w:val="18"/>
            <w:szCs w:val="18"/>
          </w:rPr>
          <w:delText xml:space="preserve">rapid and accurate grasp of demand trends, </w:delText>
        </w:r>
        <w:r w:rsidR="00BA4E10" w:rsidDel="00B955A9">
          <w:rPr>
            <w:rFonts w:asciiTheme="minorHAnsi" w:hAnsiTheme="minorHAnsi" w:cstheme="minorHAnsi"/>
            <w:kern w:val="2"/>
            <w:sz w:val="18"/>
            <w:szCs w:val="18"/>
          </w:rPr>
          <w:delText>as well as realizing f</w:delText>
        </w:r>
        <w:r w:rsidRPr="007B2BAB" w:rsidDel="00B955A9">
          <w:rPr>
            <w:rFonts w:asciiTheme="minorHAnsi" w:hAnsiTheme="minorHAnsi" w:cstheme="minorHAnsi"/>
            <w:kern w:val="2"/>
            <w:sz w:val="18"/>
            <w:szCs w:val="18"/>
          </w:rPr>
          <w:delText>lexible production planning to cope with fluctuations and optimal supply to customers are required.</w:delText>
        </w:r>
        <w:r w:rsidR="005A180F" w:rsidRPr="005A180F" w:rsidDel="00B955A9">
          <w:delText xml:space="preserve"> </w:delText>
        </w:r>
        <w:r w:rsidR="00BA4E10" w:rsidDel="00B955A9">
          <w:rPr>
            <w:rFonts w:asciiTheme="minorHAnsi" w:hAnsiTheme="minorHAnsi" w:cstheme="minorHAnsi" w:hint="eastAsia"/>
            <w:kern w:val="2"/>
            <w:sz w:val="18"/>
            <w:szCs w:val="18"/>
          </w:rPr>
          <w:delText>For</w:delText>
        </w:r>
        <w:r w:rsidR="005A180F" w:rsidRPr="005A180F" w:rsidDel="00B955A9">
          <w:rPr>
            <w:rFonts w:asciiTheme="minorHAnsi" w:hAnsiTheme="minorHAnsi" w:cstheme="minorHAnsi"/>
            <w:kern w:val="2"/>
            <w:sz w:val="18"/>
            <w:szCs w:val="18"/>
          </w:rPr>
          <w:delText xml:space="preserve"> this purpose, there is an urgent need to collect big data such as sales and manufacturing data, and to effectively apply </w:delText>
        </w:r>
        <w:r w:rsidR="00FB5F0C" w:rsidDel="00B955A9">
          <w:rPr>
            <w:rFonts w:asciiTheme="minorHAnsi" w:hAnsiTheme="minorHAnsi" w:cstheme="minorHAnsi"/>
            <w:kern w:val="2"/>
            <w:sz w:val="18"/>
            <w:szCs w:val="18"/>
          </w:rPr>
          <w:delText xml:space="preserve">data-driven approaches based on </w:delText>
        </w:r>
        <w:r w:rsidR="00FB5F0C" w:rsidRPr="00FB5F0C" w:rsidDel="00B955A9">
          <w:rPr>
            <w:rFonts w:asciiTheme="minorHAnsi" w:hAnsiTheme="minorHAnsi" w:cstheme="minorHAnsi"/>
            <w:sz w:val="18"/>
            <w:szCs w:val="18"/>
          </w:rPr>
          <w:delText>Artificial intelligence</w:delText>
        </w:r>
        <w:r w:rsidR="005A180F" w:rsidRPr="005A180F" w:rsidDel="00B955A9">
          <w:rPr>
            <w:rFonts w:asciiTheme="minorHAnsi" w:hAnsiTheme="minorHAnsi" w:cstheme="minorHAnsi"/>
            <w:kern w:val="2"/>
            <w:sz w:val="18"/>
            <w:szCs w:val="18"/>
          </w:rPr>
          <w:delText xml:space="preserve"> technology</w:delText>
        </w:r>
        <w:r w:rsidR="00FB5F0C" w:rsidDel="00B955A9">
          <w:rPr>
            <w:rFonts w:asciiTheme="minorHAnsi" w:hAnsiTheme="minorHAnsi" w:cstheme="minorHAnsi"/>
            <w:kern w:val="2"/>
            <w:sz w:val="18"/>
            <w:szCs w:val="18"/>
          </w:rPr>
          <w:delText xml:space="preserve"> to said </w:delText>
        </w:r>
        <w:r w:rsidR="005A180F" w:rsidRPr="005A180F" w:rsidDel="00B955A9">
          <w:rPr>
            <w:rFonts w:asciiTheme="minorHAnsi" w:hAnsiTheme="minorHAnsi" w:cstheme="minorHAnsi"/>
            <w:kern w:val="2"/>
            <w:sz w:val="18"/>
            <w:szCs w:val="18"/>
          </w:rPr>
          <w:delText xml:space="preserve">sales and manufacturing activities. </w:delText>
        </w:r>
      </w:del>
    </w:p>
    <w:p w14:paraId="2E75354F" w14:textId="758687EB" w:rsidR="00457D23" w:rsidDel="00B955A9" w:rsidRDefault="00FB5F0C" w:rsidP="00B61139">
      <w:pPr>
        <w:pStyle w:val="15"/>
        <w:spacing w:line="230" w:lineRule="exact"/>
        <w:ind w:firstLine="180"/>
        <w:rPr>
          <w:del w:id="17" w:author="Author"/>
          <w:rFonts w:asciiTheme="minorHAnsi" w:hAnsiTheme="minorHAnsi" w:cstheme="minorHAnsi"/>
          <w:sz w:val="18"/>
          <w:szCs w:val="18"/>
        </w:rPr>
      </w:pPr>
      <w:del w:id="18" w:author="Author">
        <w:r w:rsidDel="00B955A9">
          <w:rPr>
            <w:rFonts w:asciiTheme="minorHAnsi" w:hAnsiTheme="minorHAnsi" w:cstheme="minorHAnsi" w:hint="eastAsia"/>
            <w:kern w:val="2"/>
            <w:sz w:val="18"/>
            <w:szCs w:val="18"/>
          </w:rPr>
          <w:delText>I</w:delText>
        </w:r>
        <w:r w:rsidDel="00B955A9">
          <w:rPr>
            <w:rFonts w:asciiTheme="minorHAnsi" w:hAnsiTheme="minorHAnsi" w:cstheme="minorHAnsi"/>
            <w:kern w:val="2"/>
            <w:sz w:val="18"/>
            <w:szCs w:val="18"/>
          </w:rPr>
          <w:delText xml:space="preserve">n our previous works, </w:delText>
        </w:r>
        <w:r w:rsidDel="00B955A9">
          <w:rPr>
            <w:rFonts w:asciiTheme="minorHAnsi" w:hAnsiTheme="minorHAnsi" w:cstheme="minorHAnsi"/>
            <w:sz w:val="18"/>
            <w:szCs w:val="18"/>
          </w:rPr>
          <w:delText>w</w:delText>
        </w:r>
        <w:r w:rsidRPr="00EB4E21" w:rsidDel="00B955A9">
          <w:rPr>
            <w:rFonts w:asciiTheme="minorHAnsi" w:hAnsiTheme="minorHAnsi" w:cstheme="minorHAnsi"/>
            <w:sz w:val="18"/>
            <w:szCs w:val="18"/>
          </w:rPr>
          <w:delText xml:space="preserve">e have developed </w:delText>
        </w:r>
        <w:r w:rsidDel="00B955A9">
          <w:rPr>
            <w:rFonts w:asciiTheme="minorHAnsi" w:hAnsiTheme="minorHAnsi" w:cstheme="minorHAnsi"/>
            <w:sz w:val="18"/>
            <w:szCs w:val="18"/>
          </w:rPr>
          <w:delText xml:space="preserve">intelligent </w:delText>
        </w:r>
        <w:r w:rsidRPr="00EB4E21" w:rsidDel="00B955A9">
          <w:rPr>
            <w:rFonts w:asciiTheme="minorHAnsi" w:hAnsiTheme="minorHAnsi" w:cstheme="minorHAnsi"/>
            <w:sz w:val="18"/>
            <w:szCs w:val="18"/>
          </w:rPr>
          <w:delText xml:space="preserve">models </w:delText>
        </w:r>
        <w:r w:rsidDel="00B955A9">
          <w:rPr>
            <w:rFonts w:asciiTheme="minorHAnsi" w:hAnsiTheme="minorHAnsi" w:cstheme="minorHAnsi" w:hint="eastAsia"/>
            <w:sz w:val="18"/>
            <w:szCs w:val="18"/>
          </w:rPr>
          <w:delText>c</w:delText>
        </w:r>
        <w:r w:rsidDel="00B955A9">
          <w:rPr>
            <w:rFonts w:asciiTheme="minorHAnsi" w:hAnsiTheme="minorHAnsi" w:cstheme="minorHAnsi"/>
            <w:sz w:val="18"/>
            <w:szCs w:val="18"/>
          </w:rPr>
          <w:delText xml:space="preserve">apable of providing </w:delText>
        </w:r>
        <w:r w:rsidRPr="00EB4E21" w:rsidDel="00B955A9">
          <w:rPr>
            <w:rFonts w:asciiTheme="minorHAnsi" w:hAnsiTheme="minorHAnsi" w:cstheme="minorHAnsi"/>
            <w:sz w:val="18"/>
            <w:szCs w:val="18"/>
          </w:rPr>
          <w:delText>accurate forecasts regarding stable and irregular demand period</w:delText>
        </w:r>
        <w:r w:rsidDel="00B955A9">
          <w:rPr>
            <w:rFonts w:asciiTheme="minorHAnsi" w:hAnsiTheme="minorHAnsi" w:cstheme="minorHAnsi"/>
            <w:sz w:val="18"/>
            <w:szCs w:val="18"/>
          </w:rPr>
          <w:delText xml:space="preserve">s and have proven that AI-based </w:delText>
        </w:r>
        <w:r w:rsidR="00274E50" w:rsidDel="00B955A9">
          <w:rPr>
            <w:rFonts w:asciiTheme="minorHAnsi" w:hAnsiTheme="minorHAnsi" w:cstheme="minorHAnsi"/>
            <w:sz w:val="18"/>
            <w:szCs w:val="18"/>
          </w:rPr>
          <w:delText xml:space="preserve">quantitive </w:delText>
        </w:r>
        <w:r w:rsidDel="00B955A9">
          <w:rPr>
            <w:rFonts w:asciiTheme="minorHAnsi" w:hAnsiTheme="minorHAnsi" w:cstheme="minorHAnsi"/>
            <w:sz w:val="18"/>
            <w:szCs w:val="18"/>
          </w:rPr>
          <w:delText>data driven approaches</w:delText>
        </w:r>
        <w:r w:rsidRPr="00FB5F0C" w:rsidDel="00B955A9">
          <w:rPr>
            <w:rFonts w:asciiTheme="minorHAnsi" w:hAnsiTheme="minorHAnsi" w:cstheme="minorHAnsi"/>
            <w:sz w:val="18"/>
            <w:szCs w:val="18"/>
          </w:rPr>
          <w:delText xml:space="preserve"> can resolve complex</w:delText>
        </w:r>
        <w:r w:rsidR="00403EE4" w:rsidDel="00B955A9">
          <w:rPr>
            <w:rFonts w:asciiTheme="minorHAnsi" w:hAnsiTheme="minorHAnsi" w:cstheme="minorHAnsi"/>
            <w:sz w:val="18"/>
            <w:szCs w:val="18"/>
          </w:rPr>
          <w:delText xml:space="preserve"> forecast problems</w:delText>
        </w:r>
        <w:r w:rsidRPr="00FB5F0C" w:rsidDel="00B955A9">
          <w:rPr>
            <w:rFonts w:asciiTheme="minorHAnsi" w:hAnsiTheme="minorHAnsi" w:cstheme="minorHAnsi"/>
            <w:sz w:val="18"/>
            <w:szCs w:val="18"/>
          </w:rPr>
          <w:delText xml:space="preserve"> by using their ability to sort and analyze massive amounts of data.</w:delText>
        </w:r>
        <w:r w:rsidR="00403EE4" w:rsidDel="00B955A9">
          <w:rPr>
            <w:rFonts w:asciiTheme="minorHAnsi" w:hAnsiTheme="minorHAnsi" w:cstheme="minorHAnsi"/>
            <w:sz w:val="18"/>
            <w:szCs w:val="18"/>
          </w:rPr>
          <w:delText xml:space="preserve"> </w:delText>
        </w:r>
      </w:del>
    </w:p>
    <w:p w14:paraId="764E3C7D" w14:textId="1416EAB1" w:rsidR="00953D89" w:rsidRDefault="00457D23" w:rsidP="00B61139">
      <w:pPr>
        <w:pStyle w:val="15"/>
        <w:spacing w:line="230" w:lineRule="exact"/>
        <w:ind w:firstLine="180"/>
        <w:rPr>
          <w:rFonts w:asciiTheme="minorHAnsi" w:hAnsiTheme="minorHAnsi" w:cstheme="minorHAnsi"/>
          <w:sz w:val="18"/>
          <w:szCs w:val="18"/>
        </w:rPr>
      </w:pPr>
      <w:del w:id="19" w:author="Author">
        <w:r w:rsidDel="00B955A9">
          <w:rPr>
            <w:rFonts w:asciiTheme="minorHAnsi" w:hAnsiTheme="minorHAnsi" w:cstheme="minorHAnsi"/>
            <w:sz w:val="18"/>
            <w:szCs w:val="18"/>
          </w:rPr>
          <w:delText>I</w:delText>
        </w:r>
        <w:r w:rsidR="00403EE4" w:rsidRPr="00EB4E21" w:rsidDel="00B955A9">
          <w:rPr>
            <w:rFonts w:asciiTheme="minorHAnsi" w:hAnsiTheme="minorHAnsi" w:cstheme="minorHAnsi"/>
            <w:sz w:val="18"/>
            <w:szCs w:val="18"/>
          </w:rPr>
          <w:delText xml:space="preserve">n this paper we </w:delText>
        </w:r>
        <w:r w:rsidDel="00B955A9">
          <w:rPr>
            <w:rFonts w:asciiTheme="minorHAnsi" w:hAnsiTheme="minorHAnsi" w:cstheme="minorHAnsi"/>
            <w:sz w:val="18"/>
            <w:szCs w:val="18"/>
          </w:rPr>
          <w:delText xml:space="preserve">go a step further </w:delText>
        </w:r>
        <w:r w:rsidR="00274E50" w:rsidDel="00B955A9">
          <w:rPr>
            <w:rFonts w:asciiTheme="minorHAnsi" w:hAnsiTheme="minorHAnsi" w:cstheme="minorHAnsi"/>
            <w:sz w:val="18"/>
            <w:szCs w:val="18"/>
          </w:rPr>
          <w:delText xml:space="preserve">and </w:delText>
        </w:r>
        <w:r w:rsidR="00403EE4" w:rsidRPr="00EB4E21" w:rsidDel="00B955A9">
          <w:rPr>
            <w:rFonts w:asciiTheme="minorHAnsi" w:hAnsiTheme="minorHAnsi" w:cstheme="minorHAnsi"/>
            <w:sz w:val="18"/>
            <w:szCs w:val="18"/>
          </w:rPr>
          <w:delText>propose a novel method</w:delText>
        </w:r>
        <w:r w:rsidR="00274E50" w:rsidRPr="00274E50" w:rsidDel="00B955A9">
          <w:rPr>
            <w:rFonts w:asciiTheme="minorHAnsi" w:hAnsiTheme="minorHAnsi" w:cstheme="minorHAnsi"/>
            <w:sz w:val="18"/>
            <w:szCs w:val="18"/>
          </w:rPr>
          <w:delText xml:space="preserve"> </w:delText>
        </w:r>
        <w:r w:rsidR="00274E50" w:rsidDel="00B955A9">
          <w:rPr>
            <w:rFonts w:asciiTheme="minorHAnsi" w:hAnsiTheme="minorHAnsi" w:cstheme="minorHAnsi"/>
            <w:sz w:val="18"/>
            <w:szCs w:val="18"/>
          </w:rPr>
          <w:delText>that</w:delText>
        </w:r>
        <w:r w:rsidR="00274E50" w:rsidRPr="00EB4E21" w:rsidDel="00B955A9">
          <w:rPr>
            <w:rFonts w:asciiTheme="minorHAnsi" w:hAnsiTheme="minorHAnsi" w:cstheme="minorHAnsi"/>
            <w:sz w:val="18"/>
            <w:szCs w:val="18"/>
          </w:rPr>
          <w:delText xml:space="preserve"> provide a better understanding </w:delText>
        </w:r>
        <w:r w:rsidR="00274E50" w:rsidDel="00B955A9">
          <w:rPr>
            <w:rFonts w:asciiTheme="minorHAnsi" w:hAnsiTheme="minorHAnsi" w:cstheme="minorHAnsi"/>
            <w:sz w:val="18"/>
            <w:szCs w:val="18"/>
          </w:rPr>
          <w:delText xml:space="preserve">and explicability </w:delText>
        </w:r>
        <w:r w:rsidR="00274E50" w:rsidRPr="00EB4E21" w:rsidDel="00B955A9">
          <w:rPr>
            <w:rFonts w:asciiTheme="minorHAnsi" w:hAnsiTheme="minorHAnsi" w:cstheme="minorHAnsi"/>
            <w:sz w:val="18"/>
            <w:szCs w:val="18"/>
          </w:rPr>
          <w:delText xml:space="preserve">of </w:delText>
        </w:r>
        <w:r w:rsidR="00274E50" w:rsidDel="00B955A9">
          <w:rPr>
            <w:rFonts w:asciiTheme="minorHAnsi" w:hAnsiTheme="minorHAnsi" w:cstheme="minorHAnsi"/>
            <w:sz w:val="18"/>
            <w:szCs w:val="18"/>
          </w:rPr>
          <w:delText xml:space="preserve">such </w:delText>
        </w:r>
        <w:r w:rsidR="00274E50" w:rsidRPr="00EB4E21" w:rsidDel="00B955A9">
          <w:rPr>
            <w:rFonts w:asciiTheme="minorHAnsi" w:hAnsiTheme="minorHAnsi" w:cstheme="minorHAnsi"/>
            <w:sz w:val="18"/>
            <w:szCs w:val="18"/>
          </w:rPr>
          <w:delText>AI forecast</w:delText>
        </w:r>
        <w:r w:rsidR="00274E50" w:rsidDel="00B955A9">
          <w:rPr>
            <w:rFonts w:asciiTheme="minorHAnsi" w:hAnsiTheme="minorHAnsi" w:cstheme="minorHAnsi"/>
            <w:sz w:val="18"/>
            <w:szCs w:val="18"/>
          </w:rPr>
          <w:delText>s, by</w:delText>
        </w:r>
        <w:r w:rsidR="00403EE4" w:rsidRPr="00EB4E21" w:rsidDel="00B955A9">
          <w:rPr>
            <w:rFonts w:asciiTheme="minorHAnsi" w:hAnsiTheme="minorHAnsi" w:cstheme="minorHAnsi"/>
            <w:sz w:val="18"/>
            <w:szCs w:val="18"/>
          </w:rPr>
          <w:delText xml:space="preserve"> combin</w:delText>
        </w:r>
        <w:r w:rsidR="00C62D98" w:rsidDel="00B955A9">
          <w:rPr>
            <w:rFonts w:asciiTheme="minorHAnsi" w:hAnsiTheme="minorHAnsi" w:cstheme="minorHAnsi"/>
            <w:sz w:val="18"/>
            <w:szCs w:val="18"/>
          </w:rPr>
          <w:delText>ing</w:delText>
        </w:r>
        <w:r w:rsidR="00403EE4" w:rsidRPr="00EB4E21" w:rsidDel="00B955A9">
          <w:rPr>
            <w:rFonts w:asciiTheme="minorHAnsi" w:hAnsiTheme="minorHAnsi" w:cstheme="minorHAnsi"/>
            <w:sz w:val="18"/>
            <w:szCs w:val="18"/>
          </w:rPr>
          <w:delText xml:space="preserve"> </w:delText>
        </w:r>
        <w:r w:rsidR="00C62D98" w:rsidDel="00B955A9">
          <w:rPr>
            <w:rFonts w:asciiTheme="minorHAnsi" w:hAnsiTheme="minorHAnsi" w:cstheme="minorHAnsi"/>
            <w:sz w:val="18"/>
            <w:szCs w:val="18"/>
          </w:rPr>
          <w:delText xml:space="preserve">data mining techniques such as </w:delText>
        </w:r>
        <w:r w:rsidR="00403EE4" w:rsidRPr="00EB4E21" w:rsidDel="00B955A9">
          <w:rPr>
            <w:rFonts w:asciiTheme="minorHAnsi" w:hAnsiTheme="minorHAnsi" w:cstheme="minorHAnsi"/>
            <w:sz w:val="18"/>
            <w:szCs w:val="18"/>
          </w:rPr>
          <w:delText>topic modeling and explainable machine learning through temporal sentiment analytics</w:delText>
        </w:r>
        <w:r w:rsidR="00C62D98" w:rsidDel="00B955A9">
          <w:rPr>
            <w:rFonts w:asciiTheme="minorHAnsi" w:hAnsiTheme="minorHAnsi" w:cstheme="minorHAnsi"/>
            <w:sz w:val="18"/>
            <w:szCs w:val="18"/>
          </w:rPr>
          <w:delText>.</w:delText>
        </w:r>
      </w:del>
      <w:r w:rsidR="00403EE4" w:rsidRPr="00EB4E21">
        <w:rPr>
          <w:rFonts w:asciiTheme="minorHAnsi" w:hAnsiTheme="minorHAnsi" w:cstheme="minorHAnsi"/>
          <w:sz w:val="18"/>
          <w:szCs w:val="18"/>
        </w:rPr>
        <w:t xml:space="preserve"> </w:t>
      </w:r>
    </w:p>
    <w:p w14:paraId="0D7434AB" w14:textId="438841E5" w:rsidR="00B4141E" w:rsidDel="001D74F3" w:rsidRDefault="00B4141E">
      <w:pPr>
        <w:pStyle w:val="15"/>
        <w:ind w:firstLine="180"/>
        <w:jc w:val="center"/>
        <w:rPr>
          <w:del w:id="20" w:author="Author"/>
          <w:kern w:val="2"/>
          <w:sz w:val="18"/>
          <w:szCs w:val="18"/>
        </w:rPr>
        <w:pPrChange w:id="21" w:author="作成者">
          <w:pPr>
            <w:pStyle w:val="15"/>
            <w:ind w:firstLine="180"/>
          </w:pPr>
        </w:pPrChange>
      </w:pPr>
    </w:p>
    <w:p w14:paraId="3E153E44" w14:textId="0649AC07" w:rsidR="00B4141E" w:rsidDel="001D74F3" w:rsidRDefault="00B4141E" w:rsidP="001D74F3">
      <w:pPr>
        <w:pStyle w:val="15"/>
        <w:ind w:firstLine="157"/>
        <w:jc w:val="center"/>
        <w:rPr>
          <w:del w:id="22" w:author="Author"/>
          <w:rFonts w:asciiTheme="majorHAnsi" w:hAnsiTheme="majorHAnsi" w:cstheme="majorHAnsi"/>
          <w:b/>
        </w:rPr>
      </w:pPr>
    </w:p>
    <w:p w14:paraId="50028EBE" w14:textId="56E51D80" w:rsidR="00B4141E" w:rsidRPr="00E158B7" w:rsidRDefault="00B4141E" w:rsidP="00B4141E">
      <w:pPr>
        <w:pStyle w:val="15"/>
        <w:ind w:firstLine="157"/>
        <w:jc w:val="center"/>
        <w:rPr>
          <w:rFonts w:asciiTheme="majorHAnsi" w:hAnsiTheme="majorHAnsi" w:cstheme="majorHAnsi"/>
          <w:b/>
        </w:rPr>
      </w:pPr>
      <w:bookmarkStart w:id="23" w:name="_Ref49281093"/>
      <w:r w:rsidRPr="00E158B7">
        <w:rPr>
          <w:rFonts w:asciiTheme="majorHAnsi" w:hAnsiTheme="majorHAnsi" w:cstheme="majorHAnsi"/>
          <w:b/>
        </w:rPr>
        <w:t xml:space="preserve">Fig. </w:t>
      </w:r>
      <w:r w:rsidRPr="00E158B7">
        <w:rPr>
          <w:rFonts w:asciiTheme="majorHAnsi" w:hAnsiTheme="majorHAnsi" w:cstheme="majorHAnsi"/>
        </w:rPr>
        <w:fldChar w:fldCharType="begin"/>
      </w:r>
      <w:r w:rsidRPr="00E158B7">
        <w:rPr>
          <w:rFonts w:asciiTheme="majorHAnsi" w:hAnsiTheme="majorHAnsi" w:cstheme="majorHAnsi"/>
          <w:b/>
        </w:rPr>
        <w:instrText xml:space="preserve"> SEQ Fig \* ARABIC </w:instrText>
      </w:r>
      <w:r w:rsidRPr="00E158B7">
        <w:rPr>
          <w:rFonts w:asciiTheme="majorHAnsi" w:hAnsiTheme="majorHAnsi" w:cstheme="majorHAnsi"/>
        </w:rPr>
        <w:fldChar w:fldCharType="separate"/>
      </w:r>
      <w:r w:rsidRPr="00E158B7">
        <w:rPr>
          <w:rFonts w:asciiTheme="majorHAnsi" w:hAnsiTheme="majorHAnsi" w:cstheme="majorHAnsi"/>
          <w:b/>
          <w:noProof/>
        </w:rPr>
        <w:t>1</w:t>
      </w:r>
      <w:r w:rsidRPr="00E158B7">
        <w:rPr>
          <w:rFonts w:asciiTheme="majorHAnsi" w:hAnsiTheme="majorHAnsi" w:cstheme="majorHAnsi"/>
        </w:rPr>
        <w:fldChar w:fldCharType="end"/>
      </w:r>
      <w:bookmarkEnd w:id="23"/>
      <w:r w:rsidRPr="00E158B7">
        <w:rPr>
          <w:rFonts w:asciiTheme="majorHAnsi" w:hAnsiTheme="majorHAnsi" w:cstheme="majorHAnsi"/>
          <w:b/>
        </w:rPr>
        <w:t>: Product Supply Chain and Models</w:t>
      </w:r>
    </w:p>
    <w:p w14:paraId="32737CC0" w14:textId="7120D0EA" w:rsidR="00503B4C" w:rsidRPr="005D31F7" w:rsidRDefault="00261CB2" w:rsidP="00953D89">
      <w:pPr>
        <w:pStyle w:val="ae"/>
        <w:spacing w:before="318"/>
        <w:rPr>
          <w:rFonts w:asciiTheme="majorHAnsi" w:hAnsiTheme="majorHAnsi" w:cstheme="majorHAnsi"/>
          <w:bCs/>
          <w:sz w:val="22"/>
          <w:szCs w:val="22"/>
        </w:rPr>
      </w:pPr>
      <w:proofErr w:type="gramStart"/>
      <w:r w:rsidRPr="005D31F7">
        <w:rPr>
          <w:rFonts w:asciiTheme="majorHAnsi" w:hAnsiTheme="majorHAnsi" w:cstheme="majorHAnsi"/>
          <w:sz w:val="22"/>
          <w:szCs w:val="22"/>
        </w:rPr>
        <w:t xml:space="preserve">2 </w:t>
      </w:r>
      <w:r w:rsidR="00503B4C" w:rsidRPr="005D31F7">
        <w:rPr>
          <w:rFonts w:asciiTheme="majorHAnsi" w:hAnsiTheme="majorHAnsi" w:cstheme="majorHAnsi"/>
          <w:sz w:val="22"/>
          <w:szCs w:val="22"/>
        </w:rPr>
        <w:t xml:space="preserve"> </w:t>
      </w:r>
      <w:r w:rsidR="00D0233C" w:rsidRPr="005D31F7">
        <w:rPr>
          <w:rFonts w:asciiTheme="majorHAnsi" w:hAnsiTheme="majorHAnsi" w:cstheme="majorHAnsi"/>
          <w:sz w:val="22"/>
          <w:szCs w:val="22"/>
        </w:rPr>
        <w:t>Background</w:t>
      </w:r>
      <w:proofErr w:type="gramEnd"/>
    </w:p>
    <w:p w14:paraId="0BD4D4C7" w14:textId="1C172EA5" w:rsidR="00503B4C" w:rsidRPr="00BD1C1F" w:rsidRDefault="00503B4C" w:rsidP="00953D89">
      <w:pPr>
        <w:pStyle w:val="af0"/>
        <w:rPr>
          <w:rFonts w:asciiTheme="majorHAnsi" w:hAnsiTheme="majorHAnsi" w:cstheme="majorHAnsi"/>
        </w:rPr>
      </w:pPr>
      <w:r w:rsidRPr="00BD1C1F">
        <w:rPr>
          <w:rFonts w:asciiTheme="majorHAnsi" w:hAnsiTheme="majorHAnsi" w:cstheme="majorHAnsi"/>
          <w:sz w:val="18"/>
        </w:rPr>
        <w:t>2.1</w:t>
      </w:r>
      <w:r w:rsidR="000D1060" w:rsidRPr="00BD1C1F">
        <w:rPr>
          <w:rFonts w:asciiTheme="majorHAnsi" w:hAnsiTheme="majorHAnsi" w:cstheme="majorHAnsi"/>
        </w:rPr>
        <w:t xml:space="preserve">   </w:t>
      </w:r>
      <w:r w:rsidR="00F664C3" w:rsidRPr="00BD1C1F">
        <w:rPr>
          <w:rFonts w:asciiTheme="majorHAnsi" w:hAnsiTheme="majorHAnsi" w:cstheme="majorHAnsi"/>
          <w:sz w:val="18"/>
        </w:rPr>
        <w:t xml:space="preserve">The </w:t>
      </w:r>
      <w:r w:rsidR="006B793E" w:rsidRPr="00BD1C1F">
        <w:rPr>
          <w:rFonts w:asciiTheme="majorHAnsi" w:hAnsiTheme="majorHAnsi" w:cstheme="majorHAnsi"/>
          <w:sz w:val="18"/>
        </w:rPr>
        <w:t>l</w:t>
      </w:r>
      <w:r w:rsidR="00B01B08" w:rsidRPr="00BD1C1F">
        <w:rPr>
          <w:rFonts w:asciiTheme="majorHAnsi" w:hAnsiTheme="majorHAnsi" w:cstheme="majorHAnsi"/>
          <w:sz w:val="18"/>
        </w:rPr>
        <w:t xml:space="preserve">ong </w:t>
      </w:r>
      <w:r w:rsidR="00932769" w:rsidRPr="00BD1C1F">
        <w:rPr>
          <w:rFonts w:asciiTheme="majorHAnsi" w:hAnsiTheme="majorHAnsi" w:cstheme="majorHAnsi"/>
          <w:sz w:val="18"/>
        </w:rPr>
        <w:t xml:space="preserve">tail </w:t>
      </w:r>
      <w:r w:rsidR="00B01B08" w:rsidRPr="00BD1C1F">
        <w:rPr>
          <w:rFonts w:asciiTheme="majorHAnsi" w:hAnsiTheme="majorHAnsi" w:cstheme="majorHAnsi"/>
          <w:sz w:val="18"/>
        </w:rPr>
        <w:t>sales</w:t>
      </w:r>
      <w:r w:rsidR="006B793E" w:rsidRPr="00BD1C1F">
        <w:rPr>
          <w:rFonts w:asciiTheme="majorHAnsi" w:hAnsiTheme="majorHAnsi" w:cstheme="majorHAnsi"/>
          <w:sz w:val="18"/>
        </w:rPr>
        <w:t xml:space="preserve"> strategy</w:t>
      </w:r>
    </w:p>
    <w:p w14:paraId="2237331F" w14:textId="77777777" w:rsidR="00B955A9" w:rsidRDefault="00B955A9" w:rsidP="00B955A9">
      <w:pPr>
        <w:pStyle w:val="15"/>
        <w:spacing w:line="230" w:lineRule="exact"/>
        <w:ind w:firstLine="180"/>
        <w:rPr>
          <w:ins w:id="24" w:author="Author"/>
          <w:kern w:val="2"/>
          <w:sz w:val="18"/>
          <w:szCs w:val="18"/>
        </w:rPr>
      </w:pPr>
      <w:ins w:id="25" w:author="Author">
        <w:r>
          <w:rPr>
            <w:kern w:val="2"/>
            <w:sz w:val="18"/>
            <w:szCs w:val="18"/>
          </w:rPr>
          <w:t>With the recent dramatic market structure changes in global electronics sales, the use of distributors for long-tail customers has become a key to profitable growth. Our company’s electronic components sales to long-tail customers have been increasing on a yearly basis and now has become more important than ever.</w:t>
        </w:r>
      </w:ins>
    </w:p>
    <w:p w14:paraId="153B7711" w14:textId="3AB0EAE7" w:rsidR="00E909D6" w:rsidDel="00B955A9" w:rsidRDefault="00B955A9" w:rsidP="00B955A9">
      <w:pPr>
        <w:pStyle w:val="15"/>
        <w:spacing w:line="230" w:lineRule="exact"/>
        <w:ind w:firstLine="180"/>
        <w:rPr>
          <w:del w:id="26" w:author="Author"/>
          <w:kern w:val="2"/>
          <w:sz w:val="18"/>
          <w:szCs w:val="18"/>
        </w:rPr>
      </w:pPr>
      <w:ins w:id="27" w:author="Author">
        <w:r>
          <w:rPr>
            <w:rFonts w:hint="eastAsia"/>
            <w:sz w:val="18"/>
            <w:szCs w:val="18"/>
          </w:rPr>
          <w:t>[Fig.1] shows the product supply chain for sales through a distributor. The supply chain consists of two mutually influencing parts: the distributor's side and the manufacturer</w:t>
        </w:r>
        <w:r>
          <w:rPr>
            <w:rFonts w:hint="eastAsia"/>
            <w:sz w:val="18"/>
            <w:szCs w:val="18"/>
          </w:rPr>
          <w:t>’</w:t>
        </w:r>
        <w:r>
          <w:rPr>
            <w:rFonts w:hint="eastAsia"/>
            <w:sz w:val="18"/>
            <w:szCs w:val="18"/>
          </w:rPr>
          <w:t>s side. While the distributor's part represents mainly the relationship between the distributor for long-tail customers and the long-tail customer itself, the manufacturer</w:t>
        </w:r>
        <w:r>
          <w:rPr>
            <w:rFonts w:hint="eastAsia"/>
            <w:sz w:val="18"/>
            <w:szCs w:val="18"/>
          </w:rPr>
          <w:t>’</w:t>
        </w:r>
        <w:r>
          <w:rPr>
            <w:rFonts w:hint="eastAsia"/>
            <w:sz w:val="18"/>
            <w:szCs w:val="18"/>
          </w:rPr>
          <w:t xml:space="preserve">s side embodies the relationship between the distributor and the manufacturer (our company). The complexity of such supply chains as well as the huge number of purchase patterns and the infrequency for long tail sales makes it very challenging to produce accurate forecasts based only on conventional qualitative forecasting methods such as subjective opinions and insights. </w:t>
        </w:r>
      </w:ins>
      <w:del w:id="28" w:author="Author">
        <w:r w:rsidR="00274E50" w:rsidRPr="00C62D98" w:rsidDel="00B955A9">
          <w:rPr>
            <w:kern w:val="2"/>
            <w:sz w:val="18"/>
            <w:szCs w:val="18"/>
          </w:rPr>
          <w:delText xml:space="preserve">With </w:delText>
        </w:r>
        <w:r w:rsidR="00C62D98" w:rsidDel="00B955A9">
          <w:rPr>
            <w:kern w:val="2"/>
            <w:sz w:val="18"/>
            <w:szCs w:val="18"/>
          </w:rPr>
          <w:delText xml:space="preserve">the recent </w:delText>
        </w:r>
        <w:r w:rsidR="00274E50" w:rsidRPr="00C62D98" w:rsidDel="00B955A9">
          <w:rPr>
            <w:kern w:val="2"/>
            <w:sz w:val="18"/>
            <w:szCs w:val="18"/>
          </w:rPr>
          <w:delText xml:space="preserve">dramatic market structure changes in global </w:delText>
        </w:r>
        <w:r w:rsidR="00C62D98" w:rsidDel="00B955A9">
          <w:rPr>
            <w:kern w:val="2"/>
            <w:sz w:val="18"/>
            <w:szCs w:val="18"/>
          </w:rPr>
          <w:delText>electronics</w:delText>
        </w:r>
        <w:r w:rsidR="00274E50" w:rsidRPr="00C62D98" w:rsidDel="00B955A9">
          <w:rPr>
            <w:kern w:val="2"/>
            <w:sz w:val="18"/>
            <w:szCs w:val="18"/>
          </w:rPr>
          <w:delText xml:space="preserve"> sales, the use of distributors for long-tail customers has become a key to profitable growth.</w:delText>
        </w:r>
        <w:r w:rsidR="00C62D98" w:rsidDel="00B955A9">
          <w:rPr>
            <w:kern w:val="2"/>
            <w:sz w:val="18"/>
            <w:szCs w:val="18"/>
          </w:rPr>
          <w:delText xml:space="preserve"> Our company’s</w:delText>
        </w:r>
        <w:r w:rsidR="00C62D98" w:rsidRPr="00C62D98" w:rsidDel="00B955A9">
          <w:rPr>
            <w:kern w:val="2"/>
            <w:sz w:val="18"/>
            <w:szCs w:val="18"/>
          </w:rPr>
          <w:delText xml:space="preserve"> electronic components sales to long-tail customers </w:delText>
        </w:r>
        <w:r w:rsidR="006249E4" w:rsidDel="00B955A9">
          <w:rPr>
            <w:kern w:val="2"/>
            <w:sz w:val="18"/>
            <w:szCs w:val="18"/>
          </w:rPr>
          <w:delText>have been</w:delText>
        </w:r>
        <w:r w:rsidR="00C62D98" w:rsidRPr="00C62D98" w:rsidDel="00B955A9">
          <w:rPr>
            <w:kern w:val="2"/>
            <w:sz w:val="18"/>
            <w:szCs w:val="18"/>
          </w:rPr>
          <w:delText xml:space="preserve"> increasing </w:delText>
        </w:r>
        <w:r w:rsidR="006249E4" w:rsidDel="00B955A9">
          <w:rPr>
            <w:kern w:val="2"/>
            <w:sz w:val="18"/>
            <w:szCs w:val="18"/>
          </w:rPr>
          <w:delText>on a yearly basis</w:delText>
        </w:r>
        <w:r w:rsidR="00C62D98" w:rsidRPr="00C62D98" w:rsidDel="00B955A9">
          <w:rPr>
            <w:kern w:val="2"/>
            <w:sz w:val="18"/>
            <w:szCs w:val="18"/>
          </w:rPr>
          <w:delText xml:space="preserve"> and </w:delText>
        </w:r>
        <w:r w:rsidR="006249E4" w:rsidDel="00B955A9">
          <w:rPr>
            <w:kern w:val="2"/>
            <w:sz w:val="18"/>
            <w:szCs w:val="18"/>
          </w:rPr>
          <w:delText xml:space="preserve">now has </w:delText>
        </w:r>
        <w:r w:rsidR="00C62D98" w:rsidRPr="00C62D98" w:rsidDel="00B955A9">
          <w:rPr>
            <w:kern w:val="2"/>
            <w:sz w:val="18"/>
            <w:szCs w:val="18"/>
          </w:rPr>
          <w:delText>becom</w:delText>
        </w:r>
        <w:r w:rsidR="006249E4" w:rsidDel="00B955A9">
          <w:rPr>
            <w:kern w:val="2"/>
            <w:sz w:val="18"/>
            <w:szCs w:val="18"/>
          </w:rPr>
          <w:delText>e</w:delText>
        </w:r>
        <w:r w:rsidR="00C62D98" w:rsidRPr="00C62D98" w:rsidDel="00B955A9">
          <w:rPr>
            <w:kern w:val="2"/>
            <w:sz w:val="18"/>
            <w:szCs w:val="18"/>
          </w:rPr>
          <w:delText xml:space="preserve"> more important</w:delText>
        </w:r>
        <w:r w:rsidR="006249E4" w:rsidDel="00B955A9">
          <w:rPr>
            <w:kern w:val="2"/>
            <w:sz w:val="18"/>
            <w:szCs w:val="18"/>
          </w:rPr>
          <w:delText xml:space="preserve"> than ever</w:delText>
        </w:r>
        <w:r w:rsidR="00C62D98" w:rsidRPr="00C62D98" w:rsidDel="00B955A9">
          <w:rPr>
            <w:kern w:val="2"/>
            <w:sz w:val="18"/>
            <w:szCs w:val="18"/>
          </w:rPr>
          <w:delText>.</w:delText>
        </w:r>
      </w:del>
    </w:p>
    <w:p w14:paraId="3E8F4198" w14:textId="57458CCB" w:rsidR="00620A86" w:rsidRDefault="00765F11" w:rsidP="006B793E">
      <w:pPr>
        <w:pStyle w:val="15"/>
        <w:spacing w:line="230" w:lineRule="exact"/>
        <w:ind w:firstLine="180"/>
        <w:rPr>
          <w:kern w:val="2"/>
          <w:sz w:val="18"/>
          <w:szCs w:val="18"/>
        </w:rPr>
      </w:pPr>
      <w:del w:id="29" w:author="Author">
        <w:r w:rsidDel="00B955A9">
          <w:rPr>
            <w:kern w:val="2"/>
            <w:sz w:val="18"/>
            <w:szCs w:val="18"/>
          </w:rPr>
          <w:delText>[</w:delText>
        </w:r>
        <w:r w:rsidR="001A392A" w:rsidDel="00B955A9">
          <w:rPr>
            <w:rFonts w:hint="eastAsia"/>
            <w:kern w:val="2"/>
            <w:sz w:val="18"/>
            <w:szCs w:val="18"/>
          </w:rPr>
          <w:delText>F</w:delText>
        </w:r>
        <w:r w:rsidR="001A392A" w:rsidDel="00B955A9">
          <w:rPr>
            <w:kern w:val="2"/>
            <w:sz w:val="18"/>
            <w:szCs w:val="18"/>
          </w:rPr>
          <w:delText>ig</w:delText>
        </w:r>
        <w:r w:rsidDel="00B955A9">
          <w:rPr>
            <w:kern w:val="2"/>
            <w:sz w:val="18"/>
            <w:szCs w:val="18"/>
          </w:rPr>
          <w:delText>.</w:delText>
        </w:r>
        <w:r w:rsidR="001A392A" w:rsidDel="00B955A9">
          <w:rPr>
            <w:kern w:val="2"/>
            <w:sz w:val="18"/>
            <w:szCs w:val="18"/>
          </w:rPr>
          <w:delText>1</w:delText>
        </w:r>
        <w:r w:rsidDel="00B955A9">
          <w:rPr>
            <w:kern w:val="2"/>
            <w:sz w:val="18"/>
            <w:szCs w:val="18"/>
          </w:rPr>
          <w:delText>]</w:delText>
        </w:r>
        <w:r w:rsidR="001A392A" w:rsidDel="00B955A9">
          <w:rPr>
            <w:kern w:val="2"/>
            <w:sz w:val="18"/>
            <w:szCs w:val="18"/>
          </w:rPr>
          <w:delText xml:space="preserve"> shows the </w:delText>
        </w:r>
        <w:r w:rsidR="001A392A" w:rsidRPr="001A392A" w:rsidDel="00B955A9">
          <w:rPr>
            <w:kern w:val="2"/>
            <w:sz w:val="18"/>
            <w:szCs w:val="18"/>
          </w:rPr>
          <w:delText xml:space="preserve">product supply chain </w:delText>
        </w:r>
        <w:r w:rsidR="001A392A" w:rsidDel="00B955A9">
          <w:rPr>
            <w:kern w:val="2"/>
            <w:sz w:val="18"/>
            <w:szCs w:val="18"/>
          </w:rPr>
          <w:delText>for</w:delText>
        </w:r>
        <w:r w:rsidR="001A392A" w:rsidRPr="001A392A" w:rsidDel="00B955A9">
          <w:rPr>
            <w:kern w:val="2"/>
            <w:sz w:val="18"/>
            <w:szCs w:val="18"/>
          </w:rPr>
          <w:delText xml:space="preserve"> sales </w:delText>
        </w:r>
        <w:r w:rsidR="00F07712" w:rsidDel="00B955A9">
          <w:rPr>
            <w:kern w:val="2"/>
            <w:sz w:val="18"/>
            <w:szCs w:val="18"/>
          </w:rPr>
          <w:delText>through a</w:delText>
        </w:r>
        <w:r w:rsidR="001A392A" w:rsidRPr="001A392A" w:rsidDel="00B955A9">
          <w:rPr>
            <w:kern w:val="2"/>
            <w:sz w:val="18"/>
            <w:szCs w:val="18"/>
          </w:rPr>
          <w:delText xml:space="preserve"> distributor.</w:delText>
        </w:r>
        <w:r w:rsidR="00F07712" w:rsidDel="00B955A9">
          <w:rPr>
            <w:kern w:val="2"/>
            <w:sz w:val="18"/>
            <w:szCs w:val="18"/>
          </w:rPr>
          <w:delText xml:space="preserve"> </w:delText>
        </w:r>
        <w:r w:rsidR="00F07712" w:rsidRPr="00F07712" w:rsidDel="00B955A9">
          <w:rPr>
            <w:kern w:val="2"/>
            <w:sz w:val="18"/>
            <w:szCs w:val="18"/>
          </w:rPr>
          <w:delText xml:space="preserve">The supply chain consists of two </w:delText>
        </w:r>
        <w:r w:rsidR="00620A86" w:rsidDel="00B955A9">
          <w:rPr>
            <w:kern w:val="2"/>
            <w:sz w:val="18"/>
            <w:szCs w:val="18"/>
          </w:rPr>
          <w:delText>mutually influencing parts</w:delText>
        </w:r>
        <w:r w:rsidR="00F07712" w:rsidRPr="00F07712" w:rsidDel="00B955A9">
          <w:rPr>
            <w:kern w:val="2"/>
            <w:sz w:val="18"/>
            <w:szCs w:val="18"/>
          </w:rPr>
          <w:delText xml:space="preserve">: the distributor's side and the </w:delText>
        </w:r>
        <w:r w:rsidR="00F07712" w:rsidDel="00B955A9">
          <w:rPr>
            <w:kern w:val="2"/>
            <w:sz w:val="18"/>
            <w:szCs w:val="18"/>
          </w:rPr>
          <w:delText>manufacturer</w:delText>
        </w:r>
        <w:r w:rsidR="00F07712" w:rsidRPr="00F07712" w:rsidDel="00B955A9">
          <w:rPr>
            <w:kern w:val="2"/>
            <w:sz w:val="18"/>
            <w:szCs w:val="18"/>
          </w:rPr>
          <w:delText xml:space="preserve">’s side. </w:delText>
        </w:r>
        <w:r w:rsidR="00F07712" w:rsidDel="00B955A9">
          <w:rPr>
            <w:kern w:val="2"/>
            <w:sz w:val="18"/>
            <w:szCs w:val="18"/>
          </w:rPr>
          <w:delText>While t</w:delText>
        </w:r>
        <w:r w:rsidR="00F07712" w:rsidRPr="00F07712" w:rsidDel="00B955A9">
          <w:rPr>
            <w:kern w:val="2"/>
            <w:sz w:val="18"/>
            <w:szCs w:val="18"/>
          </w:rPr>
          <w:delText>he distributor's</w:delText>
        </w:r>
        <w:r w:rsidR="00F07712" w:rsidDel="00B955A9">
          <w:rPr>
            <w:kern w:val="2"/>
            <w:sz w:val="18"/>
            <w:szCs w:val="18"/>
          </w:rPr>
          <w:delText xml:space="preserve"> part represents mainly </w:delText>
        </w:r>
        <w:r w:rsidR="00F07712" w:rsidRPr="00F07712" w:rsidDel="00B955A9">
          <w:rPr>
            <w:kern w:val="2"/>
            <w:sz w:val="18"/>
            <w:szCs w:val="18"/>
          </w:rPr>
          <w:delText>the relationship between the distributor for long-tail customers and the long-tail</w:delText>
        </w:r>
        <w:r w:rsidR="00F07712" w:rsidDel="00B955A9">
          <w:rPr>
            <w:kern w:val="2"/>
            <w:sz w:val="18"/>
            <w:szCs w:val="18"/>
          </w:rPr>
          <w:delText xml:space="preserve"> </w:delText>
        </w:r>
        <w:r w:rsidR="00F07712" w:rsidRPr="00F07712" w:rsidDel="00B955A9">
          <w:rPr>
            <w:kern w:val="2"/>
            <w:sz w:val="18"/>
            <w:szCs w:val="18"/>
          </w:rPr>
          <w:delText>customer</w:delText>
        </w:r>
        <w:r w:rsidR="00F07712" w:rsidDel="00B955A9">
          <w:rPr>
            <w:kern w:val="2"/>
            <w:sz w:val="18"/>
            <w:szCs w:val="18"/>
          </w:rPr>
          <w:delText xml:space="preserve"> itself</w:delText>
        </w:r>
        <w:r w:rsidR="00F07712" w:rsidRPr="00F07712" w:rsidDel="00B955A9">
          <w:rPr>
            <w:kern w:val="2"/>
            <w:sz w:val="18"/>
            <w:szCs w:val="18"/>
          </w:rPr>
          <w:delText xml:space="preserve">, the </w:delText>
        </w:r>
        <w:r w:rsidR="00F07712" w:rsidDel="00B955A9">
          <w:rPr>
            <w:kern w:val="2"/>
            <w:sz w:val="18"/>
            <w:szCs w:val="18"/>
          </w:rPr>
          <w:delText>manufacturer</w:delText>
        </w:r>
        <w:r w:rsidR="00F07712" w:rsidRPr="00F07712" w:rsidDel="00B955A9">
          <w:rPr>
            <w:kern w:val="2"/>
            <w:sz w:val="18"/>
            <w:szCs w:val="18"/>
          </w:rPr>
          <w:delText xml:space="preserve">’s </w:delText>
        </w:r>
        <w:r w:rsidR="00F07712" w:rsidDel="00B955A9">
          <w:rPr>
            <w:kern w:val="2"/>
            <w:sz w:val="18"/>
            <w:szCs w:val="18"/>
          </w:rPr>
          <w:delText xml:space="preserve">side </w:delText>
        </w:r>
        <w:r w:rsidR="00620A86" w:rsidDel="00B955A9">
          <w:rPr>
            <w:kern w:val="2"/>
            <w:sz w:val="18"/>
            <w:szCs w:val="18"/>
          </w:rPr>
          <w:delText>embodies</w:delText>
        </w:r>
        <w:r w:rsidR="00F07712" w:rsidRPr="00F07712" w:rsidDel="00B955A9">
          <w:rPr>
            <w:kern w:val="2"/>
            <w:sz w:val="18"/>
            <w:szCs w:val="18"/>
          </w:rPr>
          <w:delText xml:space="preserve"> the relationship between the distributor and the </w:delText>
        </w:r>
        <w:r w:rsidR="00620A86" w:rsidDel="00B955A9">
          <w:rPr>
            <w:kern w:val="2"/>
            <w:sz w:val="18"/>
            <w:szCs w:val="18"/>
          </w:rPr>
          <w:delText>manufacturer (our c</w:delText>
        </w:r>
        <w:r w:rsidR="00F07712" w:rsidRPr="00F07712" w:rsidDel="00B955A9">
          <w:rPr>
            <w:kern w:val="2"/>
            <w:sz w:val="18"/>
            <w:szCs w:val="18"/>
          </w:rPr>
          <w:delText>ompany</w:delText>
        </w:r>
        <w:r w:rsidR="00620A86" w:rsidDel="00B955A9">
          <w:rPr>
            <w:kern w:val="2"/>
            <w:sz w:val="18"/>
            <w:szCs w:val="18"/>
          </w:rPr>
          <w:delText>)</w:delText>
        </w:r>
        <w:r w:rsidR="00F07712" w:rsidRPr="00F07712" w:rsidDel="00B955A9">
          <w:rPr>
            <w:kern w:val="2"/>
            <w:sz w:val="18"/>
            <w:szCs w:val="18"/>
          </w:rPr>
          <w:delText>.</w:delText>
        </w:r>
        <w:r w:rsidR="00E158B7" w:rsidDel="00B955A9">
          <w:rPr>
            <w:kern w:val="2"/>
            <w:sz w:val="18"/>
            <w:szCs w:val="18"/>
          </w:rPr>
          <w:delText xml:space="preserve"> The complexity of </w:delText>
        </w:r>
        <w:r w:rsidR="00830C5B" w:rsidDel="00B955A9">
          <w:rPr>
            <w:kern w:val="2"/>
            <w:sz w:val="18"/>
            <w:szCs w:val="18"/>
          </w:rPr>
          <w:delText>such supply chains as well as the</w:delText>
        </w:r>
        <w:r w:rsidR="00E158B7" w:rsidDel="00B955A9">
          <w:rPr>
            <w:kern w:val="2"/>
            <w:sz w:val="18"/>
            <w:szCs w:val="18"/>
          </w:rPr>
          <w:delText xml:space="preserve"> </w:delText>
        </w:r>
        <w:r w:rsidR="00E158B7" w:rsidRPr="00E158B7" w:rsidDel="00B955A9">
          <w:rPr>
            <w:kern w:val="2"/>
            <w:sz w:val="18"/>
            <w:szCs w:val="18"/>
          </w:rPr>
          <w:delText xml:space="preserve">huge number of </w:delText>
        </w:r>
        <w:r w:rsidR="00830C5B" w:rsidRPr="00830C5B" w:rsidDel="00B955A9">
          <w:rPr>
            <w:kern w:val="2"/>
            <w:sz w:val="18"/>
            <w:szCs w:val="18"/>
          </w:rPr>
          <w:delText>purchase patterns</w:delText>
        </w:r>
        <w:r w:rsidR="00830C5B" w:rsidRPr="00E158B7" w:rsidDel="00B955A9">
          <w:rPr>
            <w:kern w:val="2"/>
            <w:sz w:val="18"/>
            <w:szCs w:val="18"/>
          </w:rPr>
          <w:delText xml:space="preserve"> </w:delText>
        </w:r>
        <w:r w:rsidR="00FD3B7A" w:rsidDel="00B955A9">
          <w:rPr>
            <w:kern w:val="2"/>
            <w:sz w:val="18"/>
            <w:szCs w:val="18"/>
          </w:rPr>
          <w:delText xml:space="preserve">and the infrequency </w:delText>
        </w:r>
        <w:r w:rsidR="003C56BD" w:rsidDel="00B955A9">
          <w:rPr>
            <w:kern w:val="2"/>
            <w:sz w:val="18"/>
            <w:szCs w:val="18"/>
          </w:rPr>
          <w:delText>for long tail</w:delText>
        </w:r>
        <w:r w:rsidR="00830C5B" w:rsidDel="00B955A9">
          <w:rPr>
            <w:kern w:val="2"/>
            <w:sz w:val="18"/>
            <w:szCs w:val="18"/>
          </w:rPr>
          <w:delText xml:space="preserve"> </w:delText>
        </w:r>
        <w:r w:rsidR="00FD3B7A" w:rsidDel="00B955A9">
          <w:rPr>
            <w:kern w:val="2"/>
            <w:sz w:val="18"/>
            <w:szCs w:val="18"/>
          </w:rPr>
          <w:delText>sales make it very challenging to produce accurate forecasts based only on q</w:delText>
        </w:r>
        <w:r w:rsidR="00FD3B7A" w:rsidRPr="00FD3B7A" w:rsidDel="00B955A9">
          <w:rPr>
            <w:kern w:val="2"/>
            <w:sz w:val="18"/>
            <w:szCs w:val="18"/>
          </w:rPr>
          <w:delText>ualitative forecasting</w:delText>
        </w:r>
        <w:r w:rsidR="00FD3B7A" w:rsidDel="00B955A9">
          <w:rPr>
            <w:kern w:val="2"/>
            <w:sz w:val="18"/>
            <w:szCs w:val="18"/>
          </w:rPr>
          <w:delText xml:space="preserve"> methods such </w:delText>
        </w:r>
        <w:r w:rsidR="00FD3B7A" w:rsidRPr="00FD3B7A" w:rsidDel="00B955A9">
          <w:rPr>
            <w:kern w:val="2"/>
            <w:sz w:val="18"/>
            <w:szCs w:val="18"/>
          </w:rPr>
          <w:delText>subjective opinions and insights</w:delText>
        </w:r>
        <w:r w:rsidR="00FD3B7A" w:rsidDel="00B955A9">
          <w:rPr>
            <w:kern w:val="2"/>
            <w:sz w:val="18"/>
            <w:szCs w:val="18"/>
          </w:rPr>
          <w:delText>.</w:delText>
        </w:r>
      </w:del>
      <w:r w:rsidR="00FD3B7A">
        <w:rPr>
          <w:kern w:val="2"/>
          <w:sz w:val="18"/>
          <w:szCs w:val="18"/>
        </w:rPr>
        <w:t xml:space="preserve"> </w:t>
      </w:r>
    </w:p>
    <w:p w14:paraId="21B6B0A2" w14:textId="229C87BD" w:rsidR="0027242B" w:rsidRPr="00BD1C1F" w:rsidRDefault="0027242B" w:rsidP="0027242B">
      <w:pPr>
        <w:pStyle w:val="af0"/>
        <w:rPr>
          <w:rFonts w:asciiTheme="majorHAnsi" w:hAnsiTheme="majorHAnsi" w:cstheme="majorHAnsi"/>
        </w:rPr>
      </w:pPr>
      <w:r w:rsidRPr="00BD1C1F">
        <w:rPr>
          <w:rFonts w:asciiTheme="majorHAnsi" w:hAnsiTheme="majorHAnsi" w:cstheme="majorHAnsi"/>
          <w:sz w:val="18"/>
        </w:rPr>
        <w:t>2.2</w:t>
      </w:r>
      <w:r w:rsidR="000D1060" w:rsidRPr="00BD1C1F">
        <w:rPr>
          <w:rFonts w:asciiTheme="majorHAnsi" w:hAnsiTheme="majorHAnsi" w:cstheme="majorHAnsi"/>
        </w:rPr>
        <w:t xml:space="preserve">   </w:t>
      </w:r>
      <w:r w:rsidR="00C45F69" w:rsidRPr="00BD1C1F">
        <w:rPr>
          <w:rFonts w:asciiTheme="majorHAnsi" w:hAnsiTheme="majorHAnsi" w:cstheme="majorHAnsi"/>
          <w:sz w:val="18"/>
        </w:rPr>
        <w:t xml:space="preserve">Importance of </w:t>
      </w:r>
      <w:r w:rsidR="00B40F8A" w:rsidRPr="00BD1C1F">
        <w:rPr>
          <w:rFonts w:asciiTheme="majorHAnsi" w:hAnsiTheme="majorHAnsi" w:cstheme="majorHAnsi"/>
          <w:sz w:val="18"/>
        </w:rPr>
        <w:t>explainability</w:t>
      </w:r>
      <w:r w:rsidR="00C45F69" w:rsidRPr="00BD1C1F">
        <w:rPr>
          <w:rFonts w:asciiTheme="majorHAnsi" w:hAnsiTheme="majorHAnsi" w:cstheme="majorHAnsi"/>
          <w:sz w:val="18"/>
        </w:rPr>
        <w:t xml:space="preserve"> </w:t>
      </w:r>
      <w:del w:id="30" w:author="Author">
        <w:r w:rsidR="00800FF7" w:rsidDel="00B955A9">
          <w:rPr>
            <w:rFonts w:asciiTheme="majorHAnsi" w:hAnsiTheme="majorHAnsi" w:cstheme="majorHAnsi"/>
            <w:sz w:val="18"/>
          </w:rPr>
          <w:delText>for</w:delText>
        </w:r>
        <w:r w:rsidR="00800FF7" w:rsidRPr="00BD1C1F" w:rsidDel="00B955A9">
          <w:rPr>
            <w:rFonts w:asciiTheme="majorHAnsi" w:hAnsiTheme="majorHAnsi" w:cstheme="majorHAnsi"/>
            <w:sz w:val="18"/>
          </w:rPr>
          <w:delText xml:space="preserve"> </w:delText>
        </w:r>
      </w:del>
      <w:ins w:id="31" w:author="Author">
        <w:r w:rsidR="00B955A9">
          <w:rPr>
            <w:rFonts w:asciiTheme="majorHAnsi" w:hAnsiTheme="majorHAnsi" w:cstheme="majorHAnsi"/>
            <w:sz w:val="18"/>
          </w:rPr>
          <w:t>in</w:t>
        </w:r>
        <w:r w:rsidR="00B955A9" w:rsidRPr="00BD1C1F">
          <w:rPr>
            <w:rFonts w:asciiTheme="majorHAnsi" w:hAnsiTheme="majorHAnsi" w:cstheme="majorHAnsi"/>
            <w:sz w:val="18"/>
          </w:rPr>
          <w:t xml:space="preserve"> </w:t>
        </w:r>
      </w:ins>
      <w:r w:rsidR="00C45F69" w:rsidRPr="00BD1C1F">
        <w:rPr>
          <w:rFonts w:asciiTheme="majorHAnsi" w:hAnsiTheme="majorHAnsi" w:cstheme="majorHAnsi"/>
          <w:sz w:val="18"/>
        </w:rPr>
        <w:t>demand forecast</w:t>
      </w:r>
    </w:p>
    <w:p w14:paraId="7DACCDDE" w14:textId="5CC1C58E" w:rsidR="006249E4" w:rsidRPr="00AF13E3" w:rsidRDefault="006249E4" w:rsidP="00AF13E3">
      <w:pPr>
        <w:pStyle w:val="15"/>
        <w:spacing w:line="230" w:lineRule="exact"/>
        <w:ind w:firstLine="180"/>
        <w:rPr>
          <w:rFonts w:asciiTheme="minorHAnsi" w:hAnsiTheme="minorHAnsi" w:cstheme="minorHAnsi"/>
          <w:kern w:val="2"/>
          <w:sz w:val="18"/>
          <w:szCs w:val="18"/>
        </w:rPr>
      </w:pPr>
      <w:r w:rsidRPr="00AF13E3">
        <w:rPr>
          <w:rFonts w:asciiTheme="minorHAnsi" w:hAnsiTheme="minorHAnsi" w:cstheme="minorHAnsi"/>
          <w:kern w:val="2"/>
          <w:sz w:val="18"/>
          <w:szCs w:val="18"/>
        </w:rPr>
        <w:t xml:space="preserve">In our previous works, we have developed a technology for predicting </w:t>
      </w:r>
      <w:r w:rsidR="007B4BE1" w:rsidRPr="00AF13E3">
        <w:rPr>
          <w:rFonts w:asciiTheme="minorHAnsi" w:hAnsiTheme="minorHAnsi" w:cstheme="minorHAnsi"/>
          <w:kern w:val="2"/>
          <w:sz w:val="18"/>
          <w:szCs w:val="18"/>
        </w:rPr>
        <w:t xml:space="preserve">accurate </w:t>
      </w:r>
      <w:r w:rsidRPr="00AF13E3">
        <w:rPr>
          <w:rFonts w:asciiTheme="minorHAnsi" w:hAnsiTheme="minorHAnsi" w:cstheme="minorHAnsi"/>
          <w:kern w:val="2"/>
          <w:sz w:val="18"/>
          <w:szCs w:val="18"/>
        </w:rPr>
        <w:t>sales volumes on a part-number</w:t>
      </w:r>
      <w:r w:rsidR="007B4BE1" w:rsidRPr="00AF13E3">
        <w:rPr>
          <w:rFonts w:asciiTheme="minorHAnsi" w:hAnsiTheme="minorHAnsi" w:cstheme="minorHAnsi"/>
          <w:kern w:val="2"/>
          <w:sz w:val="18"/>
          <w:szCs w:val="18"/>
        </w:rPr>
        <w:t>ed</w:t>
      </w:r>
      <w:r w:rsidRPr="00AF13E3">
        <w:rPr>
          <w:rFonts w:asciiTheme="minorHAnsi" w:hAnsiTheme="minorHAnsi" w:cstheme="minorHAnsi"/>
          <w:kern w:val="2"/>
          <w:sz w:val="18"/>
          <w:szCs w:val="18"/>
        </w:rPr>
        <w:t xml:space="preserve"> level for long-tail customers</w:t>
      </w:r>
      <w:r w:rsidR="007B4BE1" w:rsidRPr="00AF13E3">
        <w:rPr>
          <w:rFonts w:asciiTheme="minorHAnsi" w:hAnsiTheme="minorHAnsi" w:cstheme="minorHAnsi"/>
          <w:kern w:val="2"/>
          <w:sz w:val="18"/>
          <w:szCs w:val="18"/>
        </w:rPr>
        <w:t>,</w:t>
      </w:r>
      <w:r w:rsidRPr="00AF13E3">
        <w:rPr>
          <w:rFonts w:asciiTheme="minorHAnsi" w:hAnsiTheme="minorHAnsi" w:cstheme="minorHAnsi"/>
          <w:kern w:val="2"/>
          <w:sz w:val="18"/>
          <w:szCs w:val="18"/>
        </w:rPr>
        <w:t xml:space="preserve"> and we have applied it to the sales planning process in various sales departments</w:t>
      </w:r>
      <w:r w:rsidR="007B4BE1" w:rsidRPr="00AF13E3">
        <w:rPr>
          <w:rFonts w:asciiTheme="minorHAnsi" w:hAnsiTheme="minorHAnsi" w:cstheme="minorHAnsi"/>
          <w:kern w:val="2"/>
          <w:sz w:val="18"/>
          <w:szCs w:val="18"/>
        </w:rPr>
        <w:t xml:space="preserve"> within our company</w:t>
      </w:r>
      <w:r w:rsidRPr="00AF13E3">
        <w:rPr>
          <w:rFonts w:asciiTheme="minorHAnsi" w:hAnsiTheme="minorHAnsi" w:cstheme="minorHAnsi"/>
          <w:kern w:val="2"/>
          <w:sz w:val="18"/>
          <w:szCs w:val="18"/>
        </w:rPr>
        <w:t>, thereby reducing planning man-hours</w:t>
      </w:r>
      <w:r w:rsidR="007B4BE1" w:rsidRPr="00AF13E3">
        <w:rPr>
          <w:rFonts w:asciiTheme="minorHAnsi" w:hAnsiTheme="minorHAnsi" w:cstheme="minorHAnsi"/>
          <w:kern w:val="2"/>
          <w:sz w:val="18"/>
          <w:szCs w:val="18"/>
        </w:rPr>
        <w:t xml:space="preserve"> by over 80%</w:t>
      </w:r>
      <w:r w:rsidR="007F64AB">
        <w:rPr>
          <w:rFonts w:asciiTheme="minorHAnsi" w:hAnsiTheme="minorHAnsi" w:cstheme="minorHAnsi"/>
          <w:kern w:val="2"/>
          <w:sz w:val="18"/>
          <w:szCs w:val="18"/>
        </w:rPr>
        <w:t xml:space="preserve"> </w:t>
      </w:r>
      <w:r w:rsidRPr="0054640D">
        <w:rPr>
          <w:rFonts w:asciiTheme="minorHAnsi" w:hAnsiTheme="minorHAnsi" w:cstheme="minorHAnsi"/>
          <w:kern w:val="2"/>
          <w:sz w:val="18"/>
          <w:szCs w:val="18"/>
        </w:rPr>
        <w:t>[</w:t>
      </w:r>
      <w:r w:rsidR="007F64AB" w:rsidRPr="0054640D">
        <w:rPr>
          <w:rFonts w:asciiTheme="minorHAnsi" w:hAnsiTheme="minorHAnsi" w:cstheme="minorHAnsi"/>
          <w:kern w:val="2"/>
          <w:sz w:val="18"/>
          <w:szCs w:val="18"/>
        </w:rPr>
        <w:t>1</w:t>
      </w:r>
      <w:r w:rsidRPr="0054640D">
        <w:rPr>
          <w:rFonts w:asciiTheme="minorHAnsi" w:hAnsiTheme="minorHAnsi" w:cstheme="minorHAnsi"/>
          <w:kern w:val="2"/>
          <w:sz w:val="18"/>
          <w:szCs w:val="18"/>
        </w:rPr>
        <w:t>]</w:t>
      </w:r>
      <w:r w:rsidRPr="00AF13E3">
        <w:rPr>
          <w:rFonts w:asciiTheme="minorHAnsi" w:hAnsiTheme="minorHAnsi" w:cstheme="minorHAnsi"/>
          <w:kern w:val="2"/>
          <w:sz w:val="18"/>
          <w:szCs w:val="18"/>
        </w:rPr>
        <w:t>.</w:t>
      </w:r>
    </w:p>
    <w:p w14:paraId="1439B97E" w14:textId="1C6F6045" w:rsidR="0053010A" w:rsidRPr="00AF13E3" w:rsidRDefault="00A57A57" w:rsidP="00AF13E3">
      <w:pPr>
        <w:pStyle w:val="15"/>
        <w:spacing w:line="230" w:lineRule="exact"/>
        <w:ind w:firstLine="180"/>
        <w:rPr>
          <w:rFonts w:asciiTheme="minorHAnsi" w:hAnsiTheme="minorHAnsi" w:cstheme="minorHAnsi"/>
        </w:rPr>
      </w:pPr>
      <w:r w:rsidRPr="00AF13E3">
        <w:rPr>
          <w:rFonts w:asciiTheme="minorHAnsi" w:hAnsiTheme="minorHAnsi" w:cstheme="minorHAnsi"/>
          <w:kern w:val="2"/>
          <w:sz w:val="18"/>
          <w:szCs w:val="18"/>
        </w:rPr>
        <w:t>However, o</w:t>
      </w:r>
      <w:r w:rsidR="007B4BE1" w:rsidRPr="00AF13E3">
        <w:rPr>
          <w:rFonts w:asciiTheme="minorHAnsi" w:hAnsiTheme="minorHAnsi" w:cstheme="minorHAnsi"/>
          <w:kern w:val="2"/>
          <w:sz w:val="18"/>
          <w:szCs w:val="18"/>
        </w:rPr>
        <w:t xml:space="preserve">ne of the biggest challenges for </w:t>
      </w:r>
      <w:r w:rsidRPr="00AF13E3">
        <w:rPr>
          <w:rFonts w:asciiTheme="minorHAnsi" w:hAnsiTheme="minorHAnsi" w:cstheme="minorHAnsi"/>
          <w:kern w:val="2"/>
          <w:sz w:val="18"/>
          <w:szCs w:val="18"/>
        </w:rPr>
        <w:t xml:space="preserve">sales planners and </w:t>
      </w:r>
      <w:r w:rsidR="007B4BE1" w:rsidRPr="00AF13E3">
        <w:rPr>
          <w:rFonts w:asciiTheme="minorHAnsi" w:hAnsiTheme="minorHAnsi" w:cstheme="minorHAnsi"/>
          <w:kern w:val="2"/>
          <w:sz w:val="18"/>
          <w:szCs w:val="18"/>
        </w:rPr>
        <w:t xml:space="preserve">business executives today is </w:t>
      </w:r>
      <w:r w:rsidR="0027242B" w:rsidRPr="00AF13E3">
        <w:rPr>
          <w:rFonts w:asciiTheme="minorHAnsi" w:hAnsiTheme="minorHAnsi" w:cstheme="minorHAnsi"/>
          <w:kern w:val="2"/>
          <w:sz w:val="18"/>
          <w:szCs w:val="18"/>
        </w:rPr>
        <w:t>to make informed decisions by</w:t>
      </w:r>
      <w:r w:rsidR="007B4BE1" w:rsidRPr="00AF13E3">
        <w:rPr>
          <w:rFonts w:asciiTheme="minorHAnsi" w:hAnsiTheme="minorHAnsi" w:cstheme="minorHAnsi"/>
          <w:kern w:val="2"/>
          <w:sz w:val="18"/>
          <w:szCs w:val="18"/>
        </w:rPr>
        <w:t xml:space="preserve"> quantitatively grasp</w:t>
      </w:r>
      <w:r w:rsidR="0027242B" w:rsidRPr="00AF13E3">
        <w:rPr>
          <w:rFonts w:asciiTheme="minorHAnsi" w:hAnsiTheme="minorHAnsi" w:cstheme="minorHAnsi"/>
          <w:kern w:val="2"/>
          <w:sz w:val="18"/>
          <w:szCs w:val="18"/>
        </w:rPr>
        <w:t>ing</w:t>
      </w:r>
      <w:r w:rsidR="007B4BE1" w:rsidRPr="00AF13E3">
        <w:rPr>
          <w:rFonts w:asciiTheme="minorHAnsi" w:hAnsiTheme="minorHAnsi" w:cstheme="minorHAnsi"/>
          <w:kern w:val="2"/>
          <w:sz w:val="18"/>
          <w:szCs w:val="18"/>
        </w:rPr>
        <w:t xml:space="preserve"> the demand volatility. </w:t>
      </w:r>
      <w:r w:rsidR="00E025C1" w:rsidRPr="00AF13E3">
        <w:rPr>
          <w:rFonts w:asciiTheme="minorHAnsi" w:hAnsiTheme="minorHAnsi" w:cstheme="minorHAnsi"/>
          <w:kern w:val="2"/>
          <w:sz w:val="18"/>
          <w:szCs w:val="18"/>
        </w:rPr>
        <w:t>Professional planners will want their forecast to be as accurate as possible and w</w:t>
      </w:r>
      <w:r w:rsidR="00012B5E" w:rsidRPr="00AF13E3">
        <w:rPr>
          <w:rFonts w:asciiTheme="minorHAnsi" w:hAnsiTheme="minorHAnsi" w:cstheme="minorHAnsi"/>
          <w:kern w:val="2"/>
          <w:sz w:val="18"/>
          <w:szCs w:val="18"/>
        </w:rPr>
        <w:t xml:space="preserve">hile it seems to be reasonable to trust a model that has proven to be more accurate, on average, than traditional methods, </w:t>
      </w:r>
      <w:r w:rsidR="00E025C1" w:rsidRPr="00AF13E3">
        <w:rPr>
          <w:rFonts w:asciiTheme="minorHAnsi" w:hAnsiTheme="minorHAnsi" w:cstheme="minorHAnsi"/>
          <w:kern w:val="2"/>
          <w:sz w:val="18"/>
          <w:szCs w:val="18"/>
        </w:rPr>
        <w:t>h</w:t>
      </w:r>
      <w:r w:rsidR="00012B5E" w:rsidRPr="00AF13E3">
        <w:rPr>
          <w:rFonts w:asciiTheme="minorHAnsi" w:hAnsiTheme="minorHAnsi" w:cstheme="minorHAnsi"/>
          <w:kern w:val="2"/>
          <w:sz w:val="18"/>
          <w:szCs w:val="18"/>
        </w:rPr>
        <w:t>igh accuracy alone is not enough to realize such responsible decision making</w:t>
      </w:r>
      <w:r w:rsidR="00E025C1" w:rsidRPr="00AF13E3">
        <w:rPr>
          <w:rFonts w:asciiTheme="minorHAnsi" w:hAnsiTheme="minorHAnsi" w:cstheme="minorHAnsi"/>
          <w:kern w:val="2"/>
          <w:sz w:val="18"/>
          <w:szCs w:val="18"/>
        </w:rPr>
        <w:t xml:space="preserve">. </w:t>
      </w:r>
      <w:r w:rsidR="007A5410" w:rsidRPr="00AF13E3">
        <w:rPr>
          <w:rFonts w:asciiTheme="minorHAnsi" w:hAnsiTheme="minorHAnsi" w:cstheme="minorHAnsi"/>
          <w:kern w:val="2"/>
          <w:sz w:val="18"/>
          <w:szCs w:val="18"/>
        </w:rPr>
        <w:t>The critical function of demand forecasting involves dealing with the many uncertainties</w:t>
      </w:r>
      <w:r w:rsidR="007628B3" w:rsidRPr="00AF13E3">
        <w:rPr>
          <w:rFonts w:asciiTheme="minorHAnsi" w:hAnsiTheme="minorHAnsi" w:cstheme="minorHAnsi"/>
          <w:kern w:val="2"/>
          <w:sz w:val="18"/>
          <w:szCs w:val="18"/>
        </w:rPr>
        <w:t xml:space="preserve"> and demand planners who are forecasting experts </w:t>
      </w:r>
      <w:r w:rsidR="0027242B" w:rsidRPr="00AF13E3">
        <w:rPr>
          <w:rFonts w:asciiTheme="minorHAnsi" w:hAnsiTheme="minorHAnsi" w:cstheme="minorHAnsi"/>
          <w:kern w:val="2"/>
          <w:sz w:val="18"/>
          <w:szCs w:val="18"/>
        </w:rPr>
        <w:t xml:space="preserve">themselves </w:t>
      </w:r>
      <w:r w:rsidR="007E703B" w:rsidRPr="00AF13E3">
        <w:rPr>
          <w:rFonts w:asciiTheme="minorHAnsi" w:hAnsiTheme="minorHAnsi" w:cstheme="minorHAnsi"/>
          <w:kern w:val="2"/>
          <w:sz w:val="18"/>
          <w:szCs w:val="18"/>
        </w:rPr>
        <w:t>justifiably</w:t>
      </w:r>
      <w:r w:rsidR="007628B3" w:rsidRPr="00AF13E3">
        <w:rPr>
          <w:rFonts w:asciiTheme="minorHAnsi" w:hAnsiTheme="minorHAnsi" w:cstheme="minorHAnsi"/>
          <w:kern w:val="2"/>
          <w:sz w:val="18"/>
          <w:szCs w:val="18"/>
        </w:rPr>
        <w:t xml:space="preserve"> </w:t>
      </w:r>
      <w:r w:rsidR="007E703B" w:rsidRPr="00AF13E3">
        <w:rPr>
          <w:rFonts w:asciiTheme="minorHAnsi" w:hAnsiTheme="minorHAnsi" w:cstheme="minorHAnsi"/>
          <w:kern w:val="2"/>
          <w:sz w:val="18"/>
          <w:szCs w:val="18"/>
        </w:rPr>
        <w:t>expect</w:t>
      </w:r>
      <w:r w:rsidR="007628B3" w:rsidRPr="00AF13E3">
        <w:rPr>
          <w:rFonts w:asciiTheme="minorHAnsi" w:hAnsiTheme="minorHAnsi" w:cstheme="minorHAnsi"/>
          <w:kern w:val="2"/>
          <w:sz w:val="18"/>
          <w:szCs w:val="18"/>
        </w:rPr>
        <w:t xml:space="preserve"> to understand why the </w:t>
      </w:r>
      <w:r w:rsidR="007E703B" w:rsidRPr="00AF13E3">
        <w:rPr>
          <w:rFonts w:asciiTheme="minorHAnsi" w:hAnsiTheme="minorHAnsi" w:cstheme="minorHAnsi"/>
          <w:kern w:val="2"/>
          <w:sz w:val="18"/>
          <w:szCs w:val="18"/>
        </w:rPr>
        <w:t>forecasting model</w:t>
      </w:r>
      <w:r w:rsidR="007628B3" w:rsidRPr="00AF13E3">
        <w:rPr>
          <w:rFonts w:asciiTheme="minorHAnsi" w:hAnsiTheme="minorHAnsi" w:cstheme="minorHAnsi"/>
          <w:kern w:val="2"/>
          <w:sz w:val="18"/>
          <w:szCs w:val="18"/>
        </w:rPr>
        <w:t xml:space="preserve"> output would be any better than their </w:t>
      </w:r>
      <w:r w:rsidR="007E703B" w:rsidRPr="00AF13E3">
        <w:rPr>
          <w:rFonts w:asciiTheme="minorHAnsi" w:hAnsiTheme="minorHAnsi" w:cstheme="minorHAnsi"/>
          <w:kern w:val="2"/>
          <w:sz w:val="18"/>
          <w:szCs w:val="18"/>
        </w:rPr>
        <w:t>experienced intuitive instincts</w:t>
      </w:r>
      <w:r w:rsidR="007628B3" w:rsidRPr="00AF13E3">
        <w:rPr>
          <w:rFonts w:asciiTheme="minorHAnsi" w:hAnsiTheme="minorHAnsi" w:cstheme="minorHAnsi"/>
          <w:kern w:val="2"/>
          <w:sz w:val="18"/>
          <w:szCs w:val="18"/>
        </w:rPr>
        <w:t xml:space="preserve">. </w:t>
      </w:r>
      <w:r w:rsidR="00E97C0A" w:rsidRPr="00AF13E3">
        <w:rPr>
          <w:rFonts w:asciiTheme="minorHAnsi" w:hAnsiTheme="minorHAnsi" w:cstheme="minorHAnsi"/>
          <w:kern w:val="2"/>
          <w:sz w:val="18"/>
          <w:szCs w:val="18"/>
        </w:rPr>
        <w:t xml:space="preserve">Planners and managers </w:t>
      </w:r>
      <w:r w:rsidR="007628B3" w:rsidRPr="00AF13E3">
        <w:rPr>
          <w:rFonts w:asciiTheme="minorHAnsi" w:hAnsiTheme="minorHAnsi" w:cstheme="minorHAnsi"/>
          <w:kern w:val="2"/>
          <w:sz w:val="18"/>
          <w:szCs w:val="18"/>
        </w:rPr>
        <w:t>also want to know how the machine</w:t>
      </w:r>
      <w:r w:rsidR="0027242B" w:rsidRPr="00AF13E3">
        <w:rPr>
          <w:rFonts w:asciiTheme="minorHAnsi" w:hAnsiTheme="minorHAnsi" w:cstheme="minorHAnsi"/>
          <w:kern w:val="2"/>
          <w:sz w:val="18"/>
          <w:szCs w:val="18"/>
        </w:rPr>
        <w:t xml:space="preserve"> </w:t>
      </w:r>
      <w:r w:rsidR="00E97C0A" w:rsidRPr="00AF13E3">
        <w:rPr>
          <w:rFonts w:asciiTheme="minorHAnsi" w:hAnsiTheme="minorHAnsi" w:cstheme="minorHAnsi"/>
          <w:kern w:val="2"/>
          <w:sz w:val="18"/>
          <w:szCs w:val="18"/>
        </w:rPr>
        <w:t xml:space="preserve">making the forecast </w:t>
      </w:r>
      <w:r w:rsidR="007628B3" w:rsidRPr="00AF13E3">
        <w:rPr>
          <w:rFonts w:asciiTheme="minorHAnsi" w:hAnsiTheme="minorHAnsi" w:cstheme="minorHAnsi"/>
          <w:kern w:val="2"/>
          <w:sz w:val="18"/>
          <w:szCs w:val="18"/>
        </w:rPr>
        <w:t xml:space="preserve">came to its conclusion and what </w:t>
      </w:r>
      <w:r w:rsidR="00E97C0A" w:rsidRPr="00AF13E3">
        <w:rPr>
          <w:rFonts w:asciiTheme="minorHAnsi" w:hAnsiTheme="minorHAnsi" w:cstheme="minorHAnsi"/>
          <w:kern w:val="2"/>
          <w:sz w:val="18"/>
          <w:szCs w:val="18"/>
        </w:rPr>
        <w:t xml:space="preserve">are the </w:t>
      </w:r>
      <w:r w:rsidR="007628B3" w:rsidRPr="00AF13E3">
        <w:rPr>
          <w:rFonts w:asciiTheme="minorHAnsi" w:hAnsiTheme="minorHAnsi" w:cstheme="minorHAnsi"/>
          <w:kern w:val="2"/>
          <w:sz w:val="18"/>
          <w:szCs w:val="18"/>
        </w:rPr>
        <w:t xml:space="preserve">factors </w:t>
      </w:r>
      <w:r w:rsidR="00E97C0A" w:rsidRPr="00AF13E3">
        <w:rPr>
          <w:rFonts w:asciiTheme="minorHAnsi" w:hAnsiTheme="minorHAnsi" w:cstheme="minorHAnsi"/>
          <w:kern w:val="2"/>
          <w:sz w:val="18"/>
          <w:szCs w:val="18"/>
        </w:rPr>
        <w:t xml:space="preserve">that </w:t>
      </w:r>
      <w:r w:rsidR="007628B3" w:rsidRPr="00AF13E3">
        <w:rPr>
          <w:rFonts w:asciiTheme="minorHAnsi" w:hAnsiTheme="minorHAnsi" w:cstheme="minorHAnsi"/>
          <w:kern w:val="2"/>
          <w:sz w:val="18"/>
          <w:szCs w:val="18"/>
        </w:rPr>
        <w:t xml:space="preserve">have been </w:t>
      </w:r>
      <w:r w:rsidR="00E97C0A" w:rsidRPr="00AF13E3">
        <w:rPr>
          <w:rFonts w:asciiTheme="minorHAnsi" w:hAnsiTheme="minorHAnsi" w:cstheme="minorHAnsi"/>
          <w:kern w:val="2"/>
          <w:sz w:val="18"/>
          <w:szCs w:val="18"/>
        </w:rPr>
        <w:t>considered</w:t>
      </w:r>
      <w:r w:rsidR="007628B3" w:rsidRPr="00AF13E3">
        <w:rPr>
          <w:rFonts w:asciiTheme="minorHAnsi" w:hAnsiTheme="minorHAnsi" w:cstheme="minorHAnsi"/>
          <w:kern w:val="2"/>
          <w:sz w:val="18"/>
          <w:szCs w:val="18"/>
        </w:rPr>
        <w:t xml:space="preserve">. </w:t>
      </w:r>
      <w:r w:rsidR="00E97C0A" w:rsidRPr="00AF13E3">
        <w:rPr>
          <w:rFonts w:asciiTheme="minorHAnsi" w:hAnsiTheme="minorHAnsi" w:cstheme="minorHAnsi"/>
          <w:kern w:val="2"/>
          <w:sz w:val="18"/>
          <w:szCs w:val="18"/>
        </w:rPr>
        <w:t xml:space="preserve">Such insights </w:t>
      </w:r>
      <w:r w:rsidR="0027242B" w:rsidRPr="00AF13E3">
        <w:rPr>
          <w:rFonts w:asciiTheme="minorHAnsi" w:hAnsiTheme="minorHAnsi" w:cstheme="minorHAnsi"/>
          <w:kern w:val="2"/>
          <w:sz w:val="18"/>
          <w:szCs w:val="18"/>
        </w:rPr>
        <w:t xml:space="preserve">would </w:t>
      </w:r>
      <w:r w:rsidR="00E97C0A" w:rsidRPr="00AF13E3">
        <w:rPr>
          <w:rFonts w:asciiTheme="minorHAnsi" w:hAnsiTheme="minorHAnsi" w:cstheme="minorHAnsi"/>
          <w:kern w:val="2"/>
          <w:sz w:val="18"/>
          <w:szCs w:val="18"/>
        </w:rPr>
        <w:t xml:space="preserve">allow the planner to further refine and control the forecast. This is especially </w:t>
      </w:r>
      <w:r w:rsidR="00E97C0A" w:rsidRPr="00AF13E3">
        <w:rPr>
          <w:rFonts w:asciiTheme="minorHAnsi" w:hAnsiTheme="minorHAnsi" w:cstheme="minorHAnsi"/>
          <w:kern w:val="2"/>
          <w:sz w:val="18"/>
          <w:szCs w:val="18"/>
        </w:rPr>
        <w:t>important when the planner feels that the machine is not systematically capturing important factors.</w:t>
      </w:r>
      <w:r w:rsidR="0027242B" w:rsidRPr="00AF13E3">
        <w:rPr>
          <w:rFonts w:asciiTheme="minorHAnsi" w:hAnsiTheme="minorHAnsi" w:cstheme="minorHAnsi"/>
        </w:rPr>
        <w:t xml:space="preserve"> </w:t>
      </w:r>
      <w:r w:rsidR="0027242B" w:rsidRPr="00AF13E3">
        <w:rPr>
          <w:rFonts w:asciiTheme="minorHAnsi" w:hAnsiTheme="minorHAnsi" w:cstheme="minorHAnsi"/>
          <w:kern w:val="2"/>
          <w:sz w:val="18"/>
          <w:szCs w:val="18"/>
        </w:rPr>
        <w:t xml:space="preserve">So, </w:t>
      </w:r>
      <w:proofErr w:type="gramStart"/>
      <w:r w:rsidR="0053010A" w:rsidRPr="00AF13E3">
        <w:rPr>
          <w:rFonts w:asciiTheme="minorHAnsi" w:hAnsiTheme="minorHAnsi" w:cstheme="minorHAnsi"/>
          <w:kern w:val="2"/>
          <w:sz w:val="18"/>
          <w:szCs w:val="18"/>
        </w:rPr>
        <w:t>in order to</w:t>
      </w:r>
      <w:proofErr w:type="gramEnd"/>
      <w:r w:rsidR="0053010A" w:rsidRPr="00AF13E3">
        <w:rPr>
          <w:rFonts w:asciiTheme="minorHAnsi" w:hAnsiTheme="minorHAnsi" w:cstheme="minorHAnsi"/>
          <w:kern w:val="2"/>
          <w:sz w:val="18"/>
          <w:szCs w:val="18"/>
        </w:rPr>
        <w:t xml:space="preserve"> realize this, </w:t>
      </w:r>
      <w:r w:rsidR="0027242B" w:rsidRPr="00AF13E3">
        <w:rPr>
          <w:rFonts w:asciiTheme="minorHAnsi" w:hAnsiTheme="minorHAnsi" w:cstheme="minorHAnsi"/>
          <w:kern w:val="2"/>
          <w:sz w:val="18"/>
          <w:szCs w:val="18"/>
        </w:rPr>
        <w:t xml:space="preserve">these are the concerns that </w:t>
      </w:r>
      <w:r w:rsidR="0053010A" w:rsidRPr="00AF13E3">
        <w:rPr>
          <w:rFonts w:asciiTheme="minorHAnsi" w:hAnsiTheme="minorHAnsi" w:cstheme="minorHAnsi"/>
          <w:kern w:val="2"/>
          <w:sz w:val="18"/>
          <w:szCs w:val="18"/>
        </w:rPr>
        <w:t>we</w:t>
      </w:r>
      <w:r w:rsidR="0027242B" w:rsidRPr="00AF13E3">
        <w:rPr>
          <w:rFonts w:asciiTheme="minorHAnsi" w:hAnsiTheme="minorHAnsi" w:cstheme="minorHAnsi"/>
          <w:kern w:val="2"/>
          <w:sz w:val="18"/>
          <w:szCs w:val="18"/>
        </w:rPr>
        <w:t xml:space="preserve"> </w:t>
      </w:r>
      <w:r w:rsidR="006C6A95" w:rsidRPr="00AF13E3">
        <w:rPr>
          <w:rFonts w:asciiTheme="minorHAnsi" w:hAnsiTheme="minorHAnsi" w:cstheme="minorHAnsi"/>
          <w:kern w:val="2"/>
          <w:sz w:val="18"/>
          <w:szCs w:val="18"/>
        </w:rPr>
        <w:t>need</w:t>
      </w:r>
      <w:r w:rsidR="0027242B" w:rsidRPr="00AF13E3">
        <w:rPr>
          <w:rFonts w:asciiTheme="minorHAnsi" w:hAnsiTheme="minorHAnsi" w:cstheme="minorHAnsi"/>
          <w:kern w:val="2"/>
          <w:sz w:val="18"/>
          <w:szCs w:val="18"/>
        </w:rPr>
        <w:t xml:space="preserve"> to address:</w:t>
      </w:r>
      <w:r w:rsidR="0053010A" w:rsidRPr="00AF13E3">
        <w:rPr>
          <w:rFonts w:asciiTheme="minorHAnsi" w:hAnsiTheme="minorHAnsi" w:cstheme="minorHAnsi"/>
        </w:rPr>
        <w:t xml:space="preserve"> </w:t>
      </w:r>
    </w:p>
    <w:p w14:paraId="30F66911" w14:textId="33C8B7A8" w:rsidR="0053010A" w:rsidRPr="00AF13E3" w:rsidRDefault="00FC08C2" w:rsidP="00AF13E3">
      <w:pPr>
        <w:pStyle w:val="15"/>
        <w:numPr>
          <w:ilvl w:val="0"/>
          <w:numId w:val="27"/>
        </w:numPr>
        <w:spacing w:line="230" w:lineRule="exact"/>
        <w:ind w:firstLineChars="0"/>
        <w:rPr>
          <w:rFonts w:asciiTheme="minorHAnsi" w:hAnsiTheme="minorHAnsi" w:cstheme="minorHAnsi"/>
          <w:kern w:val="2"/>
          <w:sz w:val="18"/>
          <w:szCs w:val="18"/>
        </w:rPr>
      </w:pPr>
      <w:r w:rsidRPr="00AF13E3">
        <w:rPr>
          <w:rFonts w:asciiTheme="minorHAnsi" w:hAnsiTheme="minorHAnsi" w:cstheme="minorHAnsi"/>
          <w:kern w:val="2"/>
          <w:sz w:val="18"/>
          <w:szCs w:val="18"/>
        </w:rPr>
        <w:t xml:space="preserve">Comprehensibility: </w:t>
      </w:r>
      <w:r w:rsidR="00AC4EB7" w:rsidRPr="00AF13E3">
        <w:rPr>
          <w:rFonts w:asciiTheme="minorHAnsi" w:hAnsiTheme="minorHAnsi" w:cstheme="minorHAnsi"/>
          <w:kern w:val="2"/>
          <w:sz w:val="18"/>
          <w:szCs w:val="18"/>
        </w:rPr>
        <w:t xml:space="preserve">Help users understand the mechanics of the model and know what is </w:t>
      </w:r>
      <w:proofErr w:type="gramStart"/>
      <w:r w:rsidR="00AC4EB7" w:rsidRPr="00AF13E3">
        <w:rPr>
          <w:rFonts w:asciiTheme="minorHAnsi" w:hAnsiTheme="minorHAnsi" w:cstheme="minorHAnsi"/>
          <w:kern w:val="2"/>
          <w:sz w:val="18"/>
          <w:szCs w:val="18"/>
        </w:rPr>
        <w:t>taken into account</w:t>
      </w:r>
      <w:proofErr w:type="gramEnd"/>
      <w:r w:rsidR="00AC4EB7" w:rsidRPr="00AF13E3">
        <w:rPr>
          <w:rFonts w:asciiTheme="minorHAnsi" w:hAnsiTheme="minorHAnsi" w:cstheme="minorHAnsi"/>
          <w:kern w:val="2"/>
          <w:sz w:val="18"/>
          <w:szCs w:val="18"/>
        </w:rPr>
        <w:t>.</w:t>
      </w:r>
    </w:p>
    <w:p w14:paraId="2D9FF363" w14:textId="4BD055F7" w:rsidR="0053010A" w:rsidRPr="00AF13E3" w:rsidRDefault="0053010A" w:rsidP="00AF13E3">
      <w:pPr>
        <w:pStyle w:val="15"/>
        <w:numPr>
          <w:ilvl w:val="0"/>
          <w:numId w:val="27"/>
        </w:numPr>
        <w:spacing w:line="230" w:lineRule="exact"/>
        <w:ind w:firstLineChars="0"/>
        <w:rPr>
          <w:rFonts w:asciiTheme="minorHAnsi" w:hAnsiTheme="minorHAnsi" w:cstheme="minorHAnsi"/>
          <w:kern w:val="2"/>
          <w:sz w:val="18"/>
          <w:szCs w:val="18"/>
        </w:rPr>
      </w:pPr>
      <w:r w:rsidRPr="00AF13E3">
        <w:rPr>
          <w:rFonts w:asciiTheme="minorHAnsi" w:hAnsiTheme="minorHAnsi" w:cstheme="minorHAnsi"/>
          <w:kern w:val="2"/>
          <w:sz w:val="18"/>
          <w:szCs w:val="18"/>
        </w:rPr>
        <w:t xml:space="preserve">Trust: </w:t>
      </w:r>
      <w:r w:rsidR="00D409F8" w:rsidRPr="00AF13E3">
        <w:rPr>
          <w:rFonts w:asciiTheme="minorHAnsi" w:hAnsiTheme="minorHAnsi" w:cstheme="minorHAnsi"/>
          <w:kern w:val="2"/>
          <w:sz w:val="18"/>
          <w:szCs w:val="18"/>
        </w:rPr>
        <w:t>Ensure that users can trust the output of given model</w:t>
      </w:r>
    </w:p>
    <w:p w14:paraId="15E9D81A" w14:textId="0920FC68" w:rsidR="0053010A" w:rsidRPr="00AF13E3" w:rsidRDefault="0053010A" w:rsidP="00AF13E3">
      <w:pPr>
        <w:pStyle w:val="15"/>
        <w:numPr>
          <w:ilvl w:val="0"/>
          <w:numId w:val="27"/>
        </w:numPr>
        <w:spacing w:line="230" w:lineRule="exact"/>
        <w:ind w:firstLineChars="0"/>
        <w:rPr>
          <w:rFonts w:asciiTheme="minorHAnsi" w:hAnsiTheme="minorHAnsi" w:cstheme="minorHAnsi"/>
          <w:kern w:val="2"/>
          <w:sz w:val="18"/>
          <w:szCs w:val="18"/>
        </w:rPr>
      </w:pPr>
      <w:r w:rsidRPr="00AF13E3">
        <w:rPr>
          <w:rFonts w:asciiTheme="minorHAnsi" w:hAnsiTheme="minorHAnsi" w:cstheme="minorHAnsi"/>
          <w:kern w:val="2"/>
          <w:sz w:val="18"/>
          <w:szCs w:val="18"/>
        </w:rPr>
        <w:t>Control</w:t>
      </w:r>
      <w:r w:rsidR="00D409F8" w:rsidRPr="00AF13E3">
        <w:rPr>
          <w:rFonts w:asciiTheme="minorHAnsi" w:hAnsiTheme="minorHAnsi" w:cstheme="minorHAnsi"/>
          <w:kern w:val="2"/>
          <w:sz w:val="18"/>
          <w:szCs w:val="18"/>
        </w:rPr>
        <w:t>:</w:t>
      </w:r>
      <w:r w:rsidRPr="00AF13E3">
        <w:rPr>
          <w:rFonts w:asciiTheme="minorHAnsi" w:hAnsiTheme="minorHAnsi" w:cstheme="minorHAnsi"/>
          <w:kern w:val="2"/>
          <w:sz w:val="18"/>
          <w:szCs w:val="18"/>
        </w:rPr>
        <w:t xml:space="preserve"> </w:t>
      </w:r>
      <w:r w:rsidR="00080CE1" w:rsidRPr="00AF13E3">
        <w:rPr>
          <w:rFonts w:asciiTheme="minorHAnsi" w:hAnsiTheme="minorHAnsi" w:cstheme="minorHAnsi"/>
          <w:kern w:val="2"/>
          <w:sz w:val="18"/>
          <w:szCs w:val="18"/>
        </w:rPr>
        <w:t xml:space="preserve">Giving </w:t>
      </w:r>
      <w:r w:rsidR="00624BF6" w:rsidRPr="00AF13E3">
        <w:rPr>
          <w:rFonts w:asciiTheme="minorHAnsi" w:hAnsiTheme="minorHAnsi" w:cstheme="minorHAnsi"/>
          <w:kern w:val="2"/>
          <w:sz w:val="18"/>
          <w:szCs w:val="18"/>
        </w:rPr>
        <w:t xml:space="preserve">users to ability to select </w:t>
      </w:r>
      <w:r w:rsidR="00E07157" w:rsidRPr="00AF13E3">
        <w:rPr>
          <w:rFonts w:asciiTheme="minorHAnsi" w:hAnsiTheme="minorHAnsi" w:cstheme="minorHAnsi"/>
          <w:kern w:val="2"/>
          <w:sz w:val="18"/>
          <w:szCs w:val="18"/>
        </w:rPr>
        <w:t>among multiple c</w:t>
      </w:r>
      <w:r w:rsidR="00BD4A95" w:rsidRPr="00AF13E3">
        <w:rPr>
          <w:rFonts w:asciiTheme="minorHAnsi" w:hAnsiTheme="minorHAnsi" w:cstheme="minorHAnsi"/>
          <w:kern w:val="2"/>
          <w:sz w:val="18"/>
          <w:szCs w:val="18"/>
        </w:rPr>
        <w:t xml:space="preserve">hoices based on simple </w:t>
      </w:r>
      <w:r w:rsidR="00B40F8A" w:rsidRPr="00AF13E3">
        <w:rPr>
          <w:rFonts w:asciiTheme="minorHAnsi" w:hAnsiTheme="minorHAnsi" w:cstheme="minorHAnsi"/>
          <w:kern w:val="2"/>
          <w:sz w:val="18"/>
          <w:szCs w:val="18"/>
        </w:rPr>
        <w:t>explainability</w:t>
      </w:r>
      <w:r w:rsidR="00BD4A95" w:rsidRPr="00AF13E3">
        <w:rPr>
          <w:rFonts w:asciiTheme="minorHAnsi" w:hAnsiTheme="minorHAnsi" w:cstheme="minorHAnsi"/>
          <w:kern w:val="2"/>
          <w:sz w:val="18"/>
          <w:szCs w:val="18"/>
        </w:rPr>
        <w:t xml:space="preserve"> without requiring any familiarity</w:t>
      </w:r>
      <w:r w:rsidR="00C67669" w:rsidRPr="00AF13E3">
        <w:rPr>
          <w:rFonts w:asciiTheme="minorHAnsi" w:hAnsiTheme="minorHAnsi" w:cstheme="minorHAnsi"/>
          <w:kern w:val="2"/>
          <w:sz w:val="18"/>
          <w:szCs w:val="18"/>
        </w:rPr>
        <w:t xml:space="preserve"> </w:t>
      </w:r>
      <w:r w:rsidR="00BD4A95" w:rsidRPr="00AF13E3">
        <w:rPr>
          <w:rFonts w:asciiTheme="minorHAnsi" w:hAnsiTheme="minorHAnsi" w:cstheme="minorHAnsi"/>
          <w:kern w:val="2"/>
          <w:sz w:val="18"/>
          <w:szCs w:val="18"/>
        </w:rPr>
        <w:t xml:space="preserve">with the underlying mathematics. </w:t>
      </w:r>
      <w:r w:rsidR="00C67669" w:rsidRPr="00AF13E3">
        <w:rPr>
          <w:rFonts w:asciiTheme="minorHAnsi" w:hAnsiTheme="minorHAnsi" w:cstheme="minorHAnsi"/>
          <w:kern w:val="2"/>
          <w:sz w:val="18"/>
          <w:szCs w:val="18"/>
        </w:rPr>
        <w:t xml:space="preserve">This will also allow </w:t>
      </w:r>
      <w:r w:rsidR="004D220F" w:rsidRPr="00AF13E3">
        <w:rPr>
          <w:rFonts w:asciiTheme="minorHAnsi" w:hAnsiTheme="minorHAnsi" w:cstheme="minorHAnsi"/>
          <w:kern w:val="2"/>
          <w:sz w:val="18"/>
          <w:szCs w:val="18"/>
        </w:rPr>
        <w:t>us</w:t>
      </w:r>
      <w:r w:rsidR="00C67669" w:rsidRPr="00AF13E3">
        <w:rPr>
          <w:rFonts w:asciiTheme="minorHAnsi" w:hAnsiTheme="minorHAnsi" w:cstheme="minorHAnsi"/>
          <w:kern w:val="2"/>
          <w:sz w:val="18"/>
          <w:szCs w:val="18"/>
        </w:rPr>
        <w:t xml:space="preserve"> </w:t>
      </w:r>
      <w:r w:rsidR="00B51B3D" w:rsidRPr="00AF13E3">
        <w:rPr>
          <w:rFonts w:asciiTheme="minorHAnsi" w:hAnsiTheme="minorHAnsi" w:cstheme="minorHAnsi"/>
          <w:kern w:val="2"/>
          <w:sz w:val="18"/>
          <w:szCs w:val="18"/>
        </w:rPr>
        <w:t>to grow and salvage better knowledge from the users</w:t>
      </w:r>
      <w:r w:rsidRPr="00AF13E3">
        <w:rPr>
          <w:rFonts w:asciiTheme="minorHAnsi" w:hAnsiTheme="minorHAnsi" w:cstheme="minorHAnsi"/>
          <w:kern w:val="2"/>
          <w:sz w:val="18"/>
          <w:szCs w:val="18"/>
        </w:rPr>
        <w:t>.</w:t>
      </w:r>
    </w:p>
    <w:p w14:paraId="7FA2A4AD" w14:textId="2066B0E4" w:rsidR="00B94BB8" w:rsidRPr="005D31F7" w:rsidRDefault="00B94BB8" w:rsidP="00B94BB8">
      <w:pPr>
        <w:pStyle w:val="ae"/>
        <w:spacing w:before="318"/>
        <w:rPr>
          <w:rFonts w:asciiTheme="majorHAnsi" w:hAnsiTheme="majorHAnsi" w:cstheme="majorHAnsi"/>
          <w:sz w:val="22"/>
          <w:szCs w:val="22"/>
        </w:rPr>
      </w:pPr>
      <w:proofErr w:type="gramStart"/>
      <w:r w:rsidRPr="005D31F7">
        <w:rPr>
          <w:rFonts w:asciiTheme="majorHAnsi" w:hAnsiTheme="majorHAnsi" w:cstheme="majorHAnsi"/>
          <w:sz w:val="22"/>
          <w:szCs w:val="22"/>
        </w:rPr>
        <w:t xml:space="preserve">3  </w:t>
      </w:r>
      <w:r w:rsidR="00F85CBB" w:rsidRPr="005D31F7">
        <w:rPr>
          <w:rFonts w:asciiTheme="majorHAnsi" w:hAnsiTheme="majorHAnsi" w:cstheme="majorHAnsi"/>
          <w:sz w:val="22"/>
          <w:szCs w:val="22"/>
        </w:rPr>
        <w:t>Explaining</w:t>
      </w:r>
      <w:proofErr w:type="gramEnd"/>
      <w:r w:rsidR="00F85CBB" w:rsidRPr="005D31F7">
        <w:rPr>
          <w:rFonts w:asciiTheme="majorHAnsi" w:hAnsiTheme="majorHAnsi" w:cstheme="majorHAnsi"/>
          <w:sz w:val="22"/>
          <w:szCs w:val="22"/>
        </w:rPr>
        <w:t xml:space="preserve"> our forecast</w:t>
      </w:r>
      <w:r w:rsidR="00E14FE7" w:rsidRPr="005D31F7">
        <w:rPr>
          <w:rFonts w:asciiTheme="majorHAnsi" w:hAnsiTheme="majorHAnsi" w:cstheme="majorHAnsi"/>
          <w:sz w:val="22"/>
          <w:szCs w:val="22"/>
        </w:rPr>
        <w:t xml:space="preserve">  </w:t>
      </w:r>
    </w:p>
    <w:p w14:paraId="022E1059" w14:textId="7D1DB904" w:rsidR="00DF74C9" w:rsidRPr="004E7C5C" w:rsidRDefault="00B955A9" w:rsidP="00DC675D">
      <w:pPr>
        <w:pStyle w:val="15"/>
        <w:spacing w:line="230" w:lineRule="exact"/>
        <w:ind w:firstLine="180"/>
        <w:rPr>
          <w:b/>
          <w:kern w:val="2"/>
        </w:rPr>
      </w:pPr>
      <w:ins w:id="32" w:author="Author">
        <w:r w:rsidRPr="00B955A9">
          <w:rPr>
            <w:rFonts w:asciiTheme="minorHAnsi" w:hAnsiTheme="minorHAnsi" w:cstheme="minorHAnsi"/>
            <w:kern w:val="2"/>
            <w:sz w:val="18"/>
            <w:szCs w:val="18"/>
          </w:rPr>
          <w:t xml:space="preserve">In this paper we aim to develop and evaluate a novel method for explaining the output of a demand forecasting system through textual data. Despite its huge demand, and immense commercial potential, surprisingly this area of research has received relatively less attention but is growing at an amazing pace. Concisely, in this paper, we propose a novel technique to explain the mid-term forecasted demand (with a prediction horizon of ~1 year). </w:t>
        </w:r>
        <w:r>
          <w:rPr>
            <w:rFonts w:asciiTheme="minorHAnsi" w:hAnsiTheme="minorHAnsi" w:cstheme="minorHAnsi" w:hint="eastAsia"/>
            <w:kern w:val="2"/>
            <w:sz w:val="18"/>
            <w:szCs w:val="18"/>
          </w:rPr>
          <w:t>We</w:t>
        </w:r>
        <w:r w:rsidRPr="00B955A9">
          <w:rPr>
            <w:rFonts w:asciiTheme="minorHAnsi" w:hAnsiTheme="minorHAnsi" w:cstheme="minorHAnsi"/>
            <w:kern w:val="2"/>
            <w:sz w:val="18"/>
            <w:szCs w:val="18"/>
          </w:rPr>
          <w:t xml:space="preserve"> leverage two orthogonal aspects, namely, </w:t>
        </w:r>
        <w:proofErr w:type="spellStart"/>
        <w:r w:rsidRPr="00B955A9">
          <w:rPr>
            <w:rFonts w:asciiTheme="minorHAnsi" w:hAnsiTheme="minorHAnsi" w:cstheme="minorHAnsi"/>
            <w:kern w:val="2"/>
            <w:sz w:val="18"/>
            <w:szCs w:val="18"/>
          </w:rPr>
          <w:t>i</w:t>
        </w:r>
        <w:proofErr w:type="spellEnd"/>
        <w:r w:rsidRPr="00B955A9">
          <w:rPr>
            <w:rFonts w:asciiTheme="minorHAnsi" w:hAnsiTheme="minorHAnsi" w:cstheme="minorHAnsi"/>
            <w:kern w:val="2"/>
            <w:sz w:val="18"/>
            <w:szCs w:val="18"/>
          </w:rPr>
          <w:t>) temporal sentiment and, ii) topic models, to provide a better understanding of AI forecasting models. Furthermore, the insights from representation and embeddings obtained from these models, logic can be associated with domain knowledge to provide a better-contextualized explanation to the user.</w:t>
        </w:r>
      </w:ins>
      <w:del w:id="33" w:author="Author">
        <w:r w:rsidR="00DF74C9" w:rsidRPr="00D36770" w:rsidDel="00B955A9">
          <w:rPr>
            <w:rFonts w:asciiTheme="minorHAnsi" w:hAnsiTheme="minorHAnsi" w:cstheme="minorHAnsi"/>
            <w:kern w:val="2"/>
            <w:sz w:val="18"/>
            <w:szCs w:val="18"/>
          </w:rPr>
          <w:delText>In this paper we aim to develop and evaluate a novel method for explaining the output of a demand forecasting system through textual data. Despite</w:delText>
        </w:r>
        <w:r w:rsidR="00F1726D" w:rsidDel="00B955A9">
          <w:rPr>
            <w:rFonts w:asciiTheme="minorHAnsi" w:hAnsiTheme="minorHAnsi" w:cstheme="minorHAnsi"/>
            <w:kern w:val="2"/>
            <w:sz w:val="18"/>
            <w:szCs w:val="18"/>
          </w:rPr>
          <w:delText xml:space="preserve"> </w:delText>
        </w:r>
        <w:r w:rsidR="00DF74C9" w:rsidRPr="00D36770" w:rsidDel="00B955A9">
          <w:rPr>
            <w:rFonts w:asciiTheme="minorHAnsi" w:hAnsiTheme="minorHAnsi" w:cstheme="minorHAnsi"/>
            <w:kern w:val="2"/>
            <w:sz w:val="18"/>
            <w:szCs w:val="18"/>
          </w:rPr>
          <w:delText xml:space="preserve">its huge </w:delText>
        </w:r>
        <w:r w:rsidR="00DC675D" w:rsidRPr="00D36770" w:rsidDel="00B955A9">
          <w:rPr>
            <w:rFonts w:asciiTheme="minorHAnsi" w:hAnsiTheme="minorHAnsi" w:cstheme="minorHAnsi"/>
            <w:kern w:val="2"/>
            <w:sz w:val="18"/>
            <w:szCs w:val="18"/>
          </w:rPr>
          <w:delText>demand,</w:delText>
        </w:r>
        <w:r w:rsidR="00DF74C9" w:rsidRPr="00D36770" w:rsidDel="00B955A9">
          <w:rPr>
            <w:rFonts w:asciiTheme="minorHAnsi" w:hAnsiTheme="minorHAnsi" w:cstheme="minorHAnsi"/>
            <w:kern w:val="2"/>
            <w:sz w:val="18"/>
            <w:szCs w:val="18"/>
          </w:rPr>
          <w:delText xml:space="preserve"> and immense commercial potential, surprisingly this area of research has received relatively less attention but is growing at an amazing pace. Concisely, in this paper, </w:delText>
        </w:r>
        <w:r w:rsidR="00A458EE" w:rsidDel="00B955A9">
          <w:rPr>
            <w:rFonts w:asciiTheme="minorHAnsi" w:hAnsiTheme="minorHAnsi" w:cstheme="minorHAnsi"/>
            <w:kern w:val="2"/>
            <w:sz w:val="18"/>
            <w:szCs w:val="18"/>
          </w:rPr>
          <w:delText xml:space="preserve">we </w:delText>
        </w:r>
        <w:r w:rsidR="00DF74C9" w:rsidRPr="00D36770" w:rsidDel="00B955A9">
          <w:rPr>
            <w:rFonts w:asciiTheme="minorHAnsi" w:hAnsiTheme="minorHAnsi" w:cstheme="minorHAnsi"/>
            <w:kern w:val="2"/>
            <w:sz w:val="18"/>
            <w:szCs w:val="18"/>
          </w:rPr>
          <w:delText>propose a novel technique to explain the mid-term forecasted demand (with a prediction horizon of ~1 year) we leverage two orthogonal aspects, namely, i) temporal sentiment and, ii) topic models, to provide a better understanding of AI forecasting models. Furthermore, the insights from representation and embeddings obtained from these models, logic can be associated with domain knowledge to provide a better-contextualized explanation to the user.</w:delText>
        </w:r>
      </w:del>
    </w:p>
    <w:p w14:paraId="1D9481A7" w14:textId="7DCFFFE8" w:rsidR="00B94BB8" w:rsidRPr="00BD1C1F" w:rsidRDefault="00B94BB8" w:rsidP="00B94BB8">
      <w:pPr>
        <w:pStyle w:val="af0"/>
        <w:rPr>
          <w:rFonts w:asciiTheme="majorHAnsi" w:hAnsiTheme="majorHAnsi" w:cstheme="majorHAnsi"/>
        </w:rPr>
      </w:pPr>
      <w:r w:rsidRPr="00BD1C1F">
        <w:rPr>
          <w:rFonts w:asciiTheme="majorHAnsi" w:hAnsiTheme="majorHAnsi" w:cstheme="majorHAnsi"/>
          <w:sz w:val="18"/>
        </w:rPr>
        <w:t xml:space="preserve">3.1   </w:t>
      </w:r>
      <w:r w:rsidR="00666A80" w:rsidRPr="00BD1C1F">
        <w:rPr>
          <w:rFonts w:asciiTheme="majorHAnsi" w:hAnsiTheme="majorHAnsi" w:cstheme="majorHAnsi"/>
          <w:sz w:val="18"/>
        </w:rPr>
        <w:t>GMI Data</w:t>
      </w:r>
    </w:p>
    <w:p w14:paraId="345E931B" w14:textId="548A99BA" w:rsidR="00E92F3B" w:rsidRPr="00616B5C" w:rsidRDefault="00E92F3B" w:rsidP="00B047EE">
      <w:pPr>
        <w:pStyle w:val="15"/>
        <w:spacing w:line="230" w:lineRule="exact"/>
        <w:ind w:firstLine="180"/>
        <w:rPr>
          <w:rFonts w:asciiTheme="minorHAnsi" w:hAnsiTheme="minorHAnsi" w:cstheme="minorHAnsi"/>
          <w:kern w:val="2"/>
          <w:sz w:val="18"/>
          <w:szCs w:val="18"/>
        </w:rPr>
      </w:pPr>
      <w:r w:rsidRPr="00616B5C">
        <w:rPr>
          <w:rFonts w:asciiTheme="minorHAnsi" w:hAnsiTheme="minorHAnsi" w:cstheme="minorHAnsi"/>
          <w:sz w:val="18"/>
          <w:szCs w:val="18"/>
        </w:rPr>
        <w:t>I</w:t>
      </w:r>
      <w:ins w:id="34" w:author="Author">
        <w:r w:rsidR="00B955A9">
          <w:rPr>
            <w:rFonts w:asciiTheme="minorHAnsi" w:hAnsiTheme="minorHAnsi" w:cstheme="minorHAnsi"/>
            <w:sz w:val="18"/>
            <w:szCs w:val="18"/>
          </w:rPr>
          <w:t>n our case study we have leveraged a dataset called global market intelligence (GMI) data that contains the comments from internal sales/operations managers from all over the world, across a wide range of product families</w:t>
        </w:r>
        <w:r w:rsidR="00B955A9">
          <w:rPr>
            <w:rFonts w:hint="eastAsia"/>
            <w:sz w:val="18"/>
            <w:szCs w:val="18"/>
          </w:rPr>
          <w:t>, industry sectors and business divisions.</w:t>
        </w:r>
        <w:r w:rsidR="00B955A9">
          <w:rPr>
            <w:rFonts w:asciiTheme="minorHAnsi" w:hAnsiTheme="minorHAnsi" w:cstheme="minorHAnsi"/>
            <w:sz w:val="18"/>
            <w:szCs w:val="18"/>
          </w:rPr>
          <w:t xml:space="preserve"> This database is updated </w:t>
        </w:r>
        <w:proofErr w:type="gramStart"/>
        <w:r w:rsidR="00B955A9">
          <w:rPr>
            <w:rFonts w:asciiTheme="minorHAnsi" w:hAnsiTheme="minorHAnsi" w:cstheme="minorHAnsi"/>
            <w:sz w:val="18"/>
            <w:szCs w:val="18"/>
          </w:rPr>
          <w:t>on a monthly basis</w:t>
        </w:r>
        <w:proofErr w:type="gramEnd"/>
        <w:r w:rsidR="00B955A9">
          <w:rPr>
            <w:rFonts w:asciiTheme="minorHAnsi" w:hAnsiTheme="minorHAnsi" w:cstheme="minorHAnsi"/>
            <w:sz w:val="18"/>
            <w:szCs w:val="18"/>
          </w:rPr>
          <w:t xml:space="preserve"> by sales and operations managers across: </w:t>
        </w:r>
        <w:proofErr w:type="spellStart"/>
        <w:r w:rsidR="00B955A9">
          <w:rPr>
            <w:rFonts w:asciiTheme="minorHAnsi" w:hAnsiTheme="minorHAnsi" w:cstheme="minorHAnsi"/>
            <w:sz w:val="18"/>
            <w:szCs w:val="18"/>
          </w:rPr>
          <w:t>i</w:t>
        </w:r>
        <w:proofErr w:type="spellEnd"/>
        <w:r w:rsidR="00B955A9">
          <w:rPr>
            <w:rFonts w:asciiTheme="minorHAnsi" w:hAnsiTheme="minorHAnsi" w:cstheme="minorHAnsi"/>
            <w:sz w:val="18"/>
            <w:szCs w:val="18"/>
          </w:rPr>
          <w:t>) geographical regions, ii) business division wise products, cross sales, iii) market including server/data center, ICT, factory automation, car electronics and distribution. For each entry there is a comment and a corresponding score assigned by the manager that captures the sentiment on a scale of 1 to 5, for both market in general as well as for Panasonic specificall</w:t>
        </w:r>
      </w:ins>
      <w:del w:id="35" w:author="Author">
        <w:r w:rsidRPr="00616B5C" w:rsidDel="00B955A9">
          <w:rPr>
            <w:rFonts w:asciiTheme="minorHAnsi" w:hAnsiTheme="minorHAnsi" w:cstheme="minorHAnsi"/>
            <w:sz w:val="18"/>
            <w:szCs w:val="18"/>
          </w:rPr>
          <w:delText xml:space="preserve">n </w:delText>
        </w:r>
        <w:r w:rsidR="000E2D93" w:rsidRPr="00616B5C" w:rsidDel="00B955A9">
          <w:rPr>
            <w:rFonts w:asciiTheme="minorHAnsi" w:hAnsiTheme="minorHAnsi" w:cstheme="minorHAnsi"/>
            <w:sz w:val="18"/>
            <w:szCs w:val="18"/>
          </w:rPr>
          <w:delText>our</w:delText>
        </w:r>
        <w:r w:rsidRPr="00616B5C" w:rsidDel="00B955A9">
          <w:rPr>
            <w:rFonts w:asciiTheme="minorHAnsi" w:hAnsiTheme="minorHAnsi" w:cstheme="minorHAnsi"/>
            <w:sz w:val="18"/>
            <w:szCs w:val="18"/>
          </w:rPr>
          <w:delText xml:space="preserve"> case study we have leveraged a dataset called global market intelligence (GMI) data that contains the comments from sales/operations managers across a wide range of product families</w:delText>
        </w:r>
        <w:r w:rsidR="005727A7" w:rsidRPr="00D6529E" w:rsidDel="00B955A9">
          <w:rPr>
            <w:kern w:val="2"/>
            <w:sz w:val="18"/>
            <w:szCs w:val="18"/>
          </w:rPr>
          <w:delText>, industry sectors and business divisions.</w:delText>
        </w:r>
        <w:r w:rsidRPr="00616B5C" w:rsidDel="00B955A9">
          <w:rPr>
            <w:rFonts w:asciiTheme="minorHAnsi" w:hAnsiTheme="minorHAnsi" w:cstheme="minorHAnsi"/>
            <w:sz w:val="18"/>
            <w:szCs w:val="18"/>
          </w:rPr>
          <w:delText xml:space="preserve"> This database is updated on a monthly basis by sales and operations managers across: i) geographical regions, ii) business division wise products, cross sales, iii) market including server/data center, ICT, factory automation, car electronics</w:delText>
        </w:r>
        <w:r w:rsidR="000A5FB8" w:rsidRPr="00616B5C" w:rsidDel="00B955A9">
          <w:rPr>
            <w:rFonts w:asciiTheme="minorHAnsi" w:hAnsiTheme="minorHAnsi" w:cstheme="minorHAnsi"/>
            <w:sz w:val="18"/>
            <w:szCs w:val="18"/>
          </w:rPr>
          <w:delText xml:space="preserve"> and</w:delText>
        </w:r>
        <w:r w:rsidRPr="00616B5C" w:rsidDel="00B955A9">
          <w:rPr>
            <w:rFonts w:asciiTheme="minorHAnsi" w:hAnsiTheme="minorHAnsi" w:cstheme="minorHAnsi"/>
            <w:sz w:val="18"/>
            <w:szCs w:val="18"/>
          </w:rPr>
          <w:delText xml:space="preserve"> distribution. For each entry there is a comment and a </w:delText>
        </w:r>
        <w:r w:rsidR="00891989" w:rsidDel="00B955A9">
          <w:rPr>
            <w:rFonts w:asciiTheme="minorHAnsi" w:hAnsiTheme="minorHAnsi" w:cstheme="minorHAnsi"/>
            <w:sz w:val="18"/>
            <w:szCs w:val="18"/>
          </w:rPr>
          <w:delText xml:space="preserve">corresponding </w:delText>
        </w:r>
        <w:r w:rsidRPr="00616B5C" w:rsidDel="00B955A9">
          <w:rPr>
            <w:rFonts w:asciiTheme="minorHAnsi" w:hAnsiTheme="minorHAnsi" w:cstheme="minorHAnsi"/>
            <w:sz w:val="18"/>
            <w:szCs w:val="18"/>
          </w:rPr>
          <w:delText>score assigned by the manager that capture</w:delText>
        </w:r>
        <w:r w:rsidR="00C35547" w:rsidDel="00B955A9">
          <w:rPr>
            <w:rFonts w:asciiTheme="minorHAnsi" w:hAnsiTheme="minorHAnsi" w:cstheme="minorHAnsi"/>
            <w:sz w:val="18"/>
            <w:szCs w:val="18"/>
          </w:rPr>
          <w:delText>s</w:delText>
        </w:r>
        <w:r w:rsidRPr="00616B5C" w:rsidDel="00B955A9">
          <w:rPr>
            <w:rFonts w:asciiTheme="minorHAnsi" w:hAnsiTheme="minorHAnsi" w:cstheme="minorHAnsi"/>
            <w:sz w:val="18"/>
            <w:szCs w:val="18"/>
          </w:rPr>
          <w:delText xml:space="preserve"> the sentiment on a scale of 1 to 5, for both market in general </w:delText>
        </w:r>
        <w:r w:rsidR="00C35547" w:rsidDel="00B955A9">
          <w:rPr>
            <w:rFonts w:asciiTheme="minorHAnsi" w:hAnsiTheme="minorHAnsi" w:cstheme="minorHAnsi"/>
            <w:sz w:val="18"/>
            <w:szCs w:val="18"/>
          </w:rPr>
          <w:delText>as well as for</w:delText>
        </w:r>
        <w:r w:rsidRPr="00616B5C" w:rsidDel="00B955A9">
          <w:rPr>
            <w:rFonts w:asciiTheme="minorHAnsi" w:hAnsiTheme="minorHAnsi" w:cstheme="minorHAnsi"/>
            <w:sz w:val="18"/>
            <w:szCs w:val="18"/>
          </w:rPr>
          <w:delText xml:space="preserve"> Panasonic</w:delText>
        </w:r>
        <w:r w:rsidR="00C35547" w:rsidDel="00B955A9">
          <w:rPr>
            <w:rFonts w:asciiTheme="minorHAnsi" w:hAnsiTheme="minorHAnsi" w:cstheme="minorHAnsi"/>
            <w:sz w:val="18"/>
            <w:szCs w:val="18"/>
          </w:rPr>
          <w:delText xml:space="preserve"> </w:delText>
        </w:r>
        <w:r w:rsidR="00C35547" w:rsidRPr="002E1995" w:rsidDel="00B955A9">
          <w:rPr>
            <w:rFonts w:asciiTheme="minorHAnsi" w:hAnsiTheme="minorHAnsi" w:cstheme="minorHAnsi"/>
            <w:sz w:val="18"/>
            <w:szCs w:val="18"/>
          </w:rPr>
          <w:delText>specificall</w:delText>
        </w:r>
      </w:del>
      <w:r w:rsidR="00C35547" w:rsidRPr="002E1995">
        <w:rPr>
          <w:rFonts w:asciiTheme="minorHAnsi" w:hAnsiTheme="minorHAnsi" w:cstheme="minorHAnsi"/>
          <w:sz w:val="18"/>
          <w:szCs w:val="18"/>
        </w:rPr>
        <w:t>y</w:t>
      </w:r>
      <w:r w:rsidR="00142E0A" w:rsidRPr="00616B5C">
        <w:rPr>
          <w:rFonts w:asciiTheme="minorHAnsi" w:hAnsiTheme="minorHAnsi" w:cstheme="minorHAnsi"/>
          <w:sz w:val="18"/>
          <w:szCs w:val="18"/>
        </w:rPr>
        <w:t>.</w:t>
      </w:r>
    </w:p>
    <w:p w14:paraId="6D6DD632" w14:textId="524ED4B3" w:rsidR="00666A80" w:rsidRPr="00BD1C1F" w:rsidRDefault="00666A80" w:rsidP="00666A80">
      <w:pPr>
        <w:pStyle w:val="af0"/>
        <w:rPr>
          <w:rFonts w:asciiTheme="majorHAnsi" w:hAnsiTheme="majorHAnsi" w:cstheme="majorHAnsi"/>
          <w:sz w:val="18"/>
        </w:rPr>
      </w:pPr>
      <w:r w:rsidRPr="00BD1C1F">
        <w:rPr>
          <w:rFonts w:asciiTheme="majorHAnsi" w:hAnsiTheme="majorHAnsi" w:cstheme="majorHAnsi"/>
          <w:sz w:val="18"/>
        </w:rPr>
        <w:t>3.2   Sentiment Analysis</w:t>
      </w:r>
    </w:p>
    <w:p w14:paraId="64D7E4DB" w14:textId="520CC61F" w:rsidR="00E60620" w:rsidRPr="00DB0791" w:rsidRDefault="00274A5B" w:rsidP="00DB0791">
      <w:pPr>
        <w:pStyle w:val="15"/>
        <w:spacing w:line="230" w:lineRule="exact"/>
        <w:ind w:firstLine="180"/>
        <w:rPr>
          <w:kern w:val="2"/>
          <w:sz w:val="18"/>
          <w:szCs w:val="18"/>
        </w:rPr>
      </w:pPr>
      <w:r w:rsidRPr="00274A5B">
        <w:rPr>
          <w:kern w:val="2"/>
          <w:sz w:val="18"/>
          <w:szCs w:val="18"/>
        </w:rPr>
        <w:t xml:space="preserve">Sentiment analysis is the process of using natural language processing, text analysis, and statistics to analyze </w:t>
      </w:r>
      <w:r w:rsidR="00CD41AD">
        <w:rPr>
          <w:kern w:val="2"/>
          <w:sz w:val="18"/>
          <w:szCs w:val="18"/>
        </w:rPr>
        <w:t xml:space="preserve">market and </w:t>
      </w:r>
      <w:r w:rsidRPr="00274A5B">
        <w:rPr>
          <w:kern w:val="2"/>
          <w:sz w:val="18"/>
          <w:szCs w:val="18"/>
        </w:rPr>
        <w:t>customer sentiment.</w:t>
      </w:r>
      <w:r w:rsidR="00541E24" w:rsidRPr="00541E24">
        <w:t xml:space="preserve"> </w:t>
      </w:r>
      <w:r w:rsidR="00533F65" w:rsidRPr="00533F65">
        <w:rPr>
          <w:kern w:val="2"/>
          <w:sz w:val="18"/>
          <w:szCs w:val="18"/>
        </w:rPr>
        <w:t xml:space="preserve">One of the most </w:t>
      </w:r>
      <w:r w:rsidR="00533F65">
        <w:rPr>
          <w:kern w:val="2"/>
          <w:sz w:val="18"/>
          <w:szCs w:val="18"/>
        </w:rPr>
        <w:t>known</w:t>
      </w:r>
      <w:r w:rsidR="00533F65" w:rsidRPr="00533F65">
        <w:rPr>
          <w:kern w:val="2"/>
          <w:sz w:val="18"/>
          <w:szCs w:val="18"/>
        </w:rPr>
        <w:t xml:space="preserve"> use</w:t>
      </w:r>
      <w:r w:rsidR="00533F65">
        <w:rPr>
          <w:kern w:val="2"/>
          <w:sz w:val="18"/>
          <w:szCs w:val="18"/>
        </w:rPr>
        <w:t xml:space="preserve"> cases</w:t>
      </w:r>
      <w:r w:rsidR="00533F65" w:rsidRPr="00533F65">
        <w:rPr>
          <w:kern w:val="2"/>
          <w:sz w:val="18"/>
          <w:szCs w:val="18"/>
        </w:rPr>
        <w:t xml:space="preserve"> of sentiment analysis</w:t>
      </w:r>
      <w:r w:rsidR="00541E24" w:rsidRPr="00541E24">
        <w:rPr>
          <w:kern w:val="2"/>
          <w:sz w:val="18"/>
          <w:szCs w:val="18"/>
        </w:rPr>
        <w:t xml:space="preserve"> </w:t>
      </w:r>
      <w:r w:rsidR="00533F65">
        <w:rPr>
          <w:kern w:val="2"/>
          <w:sz w:val="18"/>
          <w:szCs w:val="18"/>
        </w:rPr>
        <w:t xml:space="preserve">is </w:t>
      </w:r>
      <w:r w:rsidR="00541E24" w:rsidRPr="00541E24">
        <w:rPr>
          <w:kern w:val="2"/>
          <w:sz w:val="18"/>
          <w:szCs w:val="18"/>
        </w:rPr>
        <w:t xml:space="preserve">in business intelligence </w:t>
      </w:r>
      <w:r w:rsidR="00381BBC">
        <w:rPr>
          <w:kern w:val="2"/>
          <w:sz w:val="18"/>
          <w:szCs w:val="18"/>
        </w:rPr>
        <w:t xml:space="preserve">where it enables the user to </w:t>
      </w:r>
      <w:r w:rsidR="00541E24" w:rsidRPr="00541E24">
        <w:rPr>
          <w:kern w:val="2"/>
          <w:sz w:val="18"/>
          <w:szCs w:val="18"/>
        </w:rPr>
        <w:t xml:space="preserve">understand the subjective reasons why </w:t>
      </w:r>
      <w:r w:rsidR="00381BBC">
        <w:rPr>
          <w:kern w:val="2"/>
          <w:sz w:val="18"/>
          <w:szCs w:val="18"/>
        </w:rPr>
        <w:t>customers</w:t>
      </w:r>
      <w:r w:rsidR="00541E24" w:rsidRPr="00541E24">
        <w:rPr>
          <w:kern w:val="2"/>
          <w:sz w:val="18"/>
          <w:szCs w:val="18"/>
        </w:rPr>
        <w:t xml:space="preserve"> </w:t>
      </w:r>
      <w:r w:rsidR="007C47C7">
        <w:rPr>
          <w:kern w:val="2"/>
          <w:sz w:val="18"/>
          <w:szCs w:val="18"/>
        </w:rPr>
        <w:t xml:space="preserve">as well as the market itself </w:t>
      </w:r>
      <w:r w:rsidR="00104CBE">
        <w:rPr>
          <w:kern w:val="2"/>
          <w:sz w:val="18"/>
          <w:szCs w:val="18"/>
        </w:rPr>
        <w:t>is</w:t>
      </w:r>
      <w:r w:rsidR="00541E24" w:rsidRPr="00541E24">
        <w:rPr>
          <w:kern w:val="2"/>
          <w:sz w:val="18"/>
          <w:szCs w:val="18"/>
        </w:rPr>
        <w:t xml:space="preserve"> </w:t>
      </w:r>
      <w:r w:rsidR="00585DF3">
        <w:rPr>
          <w:kern w:val="2"/>
          <w:sz w:val="18"/>
          <w:szCs w:val="18"/>
        </w:rPr>
        <w:t xml:space="preserve">behaving </w:t>
      </w:r>
      <w:r w:rsidR="00104CBE">
        <w:rPr>
          <w:kern w:val="2"/>
          <w:sz w:val="18"/>
          <w:szCs w:val="18"/>
        </w:rPr>
        <w:t xml:space="preserve">in </w:t>
      </w:r>
      <w:r w:rsidR="00585DF3">
        <w:rPr>
          <w:kern w:val="2"/>
          <w:sz w:val="18"/>
          <w:szCs w:val="18"/>
        </w:rPr>
        <w:t xml:space="preserve">a </w:t>
      </w:r>
      <w:r w:rsidR="00104CBE">
        <w:rPr>
          <w:kern w:val="2"/>
          <w:sz w:val="18"/>
          <w:szCs w:val="18"/>
        </w:rPr>
        <w:t>certain</w:t>
      </w:r>
      <w:r w:rsidR="00B91D19">
        <w:rPr>
          <w:kern w:val="2"/>
          <w:sz w:val="18"/>
          <w:szCs w:val="18"/>
        </w:rPr>
        <w:t xml:space="preserve"> way. Leveraging such </w:t>
      </w:r>
      <w:r w:rsidR="008A1F66">
        <w:rPr>
          <w:kern w:val="2"/>
          <w:sz w:val="18"/>
          <w:szCs w:val="18"/>
        </w:rPr>
        <w:t>information</w:t>
      </w:r>
      <w:r w:rsidR="00104CBE">
        <w:rPr>
          <w:kern w:val="2"/>
          <w:sz w:val="18"/>
          <w:szCs w:val="18"/>
        </w:rPr>
        <w:t xml:space="preserve"> from </w:t>
      </w:r>
      <w:r w:rsidR="00017524">
        <w:rPr>
          <w:kern w:val="2"/>
          <w:sz w:val="18"/>
          <w:szCs w:val="18"/>
        </w:rPr>
        <w:t xml:space="preserve">our GMI data can </w:t>
      </w:r>
      <w:r w:rsidR="008A1F66">
        <w:rPr>
          <w:kern w:val="2"/>
          <w:sz w:val="18"/>
          <w:szCs w:val="18"/>
        </w:rPr>
        <w:t xml:space="preserve">give us valuable </w:t>
      </w:r>
      <w:r w:rsidR="009609AD">
        <w:rPr>
          <w:kern w:val="2"/>
          <w:sz w:val="18"/>
          <w:szCs w:val="18"/>
        </w:rPr>
        <w:t>insights</w:t>
      </w:r>
      <w:r w:rsidR="008A1F66">
        <w:rPr>
          <w:kern w:val="2"/>
          <w:sz w:val="18"/>
          <w:szCs w:val="18"/>
        </w:rPr>
        <w:t xml:space="preserve"> and is would be very</w:t>
      </w:r>
      <w:r w:rsidR="00017524">
        <w:rPr>
          <w:kern w:val="2"/>
          <w:sz w:val="18"/>
          <w:szCs w:val="18"/>
        </w:rPr>
        <w:t xml:space="preserve"> useful</w:t>
      </w:r>
      <w:r w:rsidR="008A1F66">
        <w:rPr>
          <w:kern w:val="2"/>
          <w:sz w:val="18"/>
          <w:szCs w:val="18"/>
        </w:rPr>
        <w:t xml:space="preserve"> </w:t>
      </w:r>
      <w:r w:rsidR="009609AD">
        <w:rPr>
          <w:kern w:val="2"/>
          <w:sz w:val="18"/>
          <w:szCs w:val="18"/>
        </w:rPr>
        <w:t xml:space="preserve">when providing </w:t>
      </w:r>
      <w:r w:rsidR="00A44EFE">
        <w:rPr>
          <w:kern w:val="2"/>
          <w:sz w:val="18"/>
          <w:szCs w:val="18"/>
        </w:rPr>
        <w:t>explainability</w:t>
      </w:r>
      <w:r w:rsidR="009609AD">
        <w:rPr>
          <w:kern w:val="2"/>
          <w:sz w:val="18"/>
          <w:szCs w:val="18"/>
        </w:rPr>
        <w:t xml:space="preserve"> to </w:t>
      </w:r>
      <w:r w:rsidR="008A1F66">
        <w:rPr>
          <w:kern w:val="2"/>
          <w:sz w:val="18"/>
          <w:szCs w:val="18"/>
        </w:rPr>
        <w:t>our forecast</w:t>
      </w:r>
      <w:r w:rsidR="009609AD">
        <w:rPr>
          <w:kern w:val="2"/>
          <w:sz w:val="18"/>
          <w:szCs w:val="18"/>
        </w:rPr>
        <w:t>.</w:t>
      </w:r>
      <w:r w:rsidR="00017524">
        <w:rPr>
          <w:kern w:val="2"/>
          <w:sz w:val="18"/>
          <w:szCs w:val="18"/>
        </w:rPr>
        <w:t xml:space="preserve"> </w:t>
      </w:r>
    </w:p>
    <w:p w14:paraId="22D07C7F" w14:textId="438D322C" w:rsidR="00B86802" w:rsidRPr="00A442C2" w:rsidRDefault="00B86802" w:rsidP="00B86802">
      <w:pPr>
        <w:pStyle w:val="af0"/>
        <w:rPr>
          <w:rFonts w:asciiTheme="majorHAnsi" w:hAnsiTheme="majorHAnsi" w:cstheme="majorHAnsi"/>
        </w:rPr>
      </w:pPr>
      <w:proofErr w:type="gramStart"/>
      <w:r w:rsidRPr="00A442C2">
        <w:rPr>
          <w:rFonts w:asciiTheme="majorHAnsi" w:hAnsiTheme="majorHAnsi" w:cstheme="majorHAnsi"/>
          <w:sz w:val="18"/>
        </w:rPr>
        <w:t>3.2.</w:t>
      </w:r>
      <w:r w:rsidR="00DB0791">
        <w:rPr>
          <w:rFonts w:asciiTheme="majorHAnsi" w:hAnsiTheme="majorHAnsi" w:cstheme="majorHAnsi"/>
          <w:sz w:val="18"/>
        </w:rPr>
        <w:t>1</w:t>
      </w:r>
      <w:r w:rsidRPr="00A442C2">
        <w:rPr>
          <w:rFonts w:asciiTheme="majorHAnsi" w:hAnsiTheme="majorHAnsi" w:cstheme="majorHAnsi"/>
          <w:sz w:val="18"/>
        </w:rPr>
        <w:t xml:space="preserve">  </w:t>
      </w:r>
      <w:r>
        <w:rPr>
          <w:rFonts w:asciiTheme="majorHAnsi" w:hAnsiTheme="majorHAnsi" w:cstheme="majorHAnsi"/>
          <w:sz w:val="18"/>
        </w:rPr>
        <w:t>Topic</w:t>
      </w:r>
      <w:proofErr w:type="gramEnd"/>
      <w:r w:rsidR="00CB7F13">
        <w:rPr>
          <w:rFonts w:asciiTheme="majorHAnsi" w:hAnsiTheme="majorHAnsi" w:cstheme="majorHAnsi"/>
          <w:sz w:val="18"/>
        </w:rPr>
        <w:t xml:space="preserve">-wise </w:t>
      </w:r>
      <w:r w:rsidR="00DB0791">
        <w:rPr>
          <w:rFonts w:asciiTheme="majorHAnsi" w:hAnsiTheme="majorHAnsi" w:cstheme="majorHAnsi"/>
          <w:sz w:val="18"/>
        </w:rPr>
        <w:t xml:space="preserve">Sentiment </w:t>
      </w:r>
      <w:r w:rsidR="00CB7F13">
        <w:rPr>
          <w:rFonts w:asciiTheme="majorHAnsi" w:hAnsiTheme="majorHAnsi" w:cstheme="majorHAnsi"/>
          <w:sz w:val="18"/>
        </w:rPr>
        <w:t>modelling</w:t>
      </w:r>
    </w:p>
    <w:p w14:paraId="0A9E7B30" w14:textId="280E1026" w:rsidR="00A01C35" w:rsidRPr="00767101" w:rsidRDefault="00A01C35" w:rsidP="001E6294">
      <w:pPr>
        <w:pStyle w:val="15"/>
        <w:spacing w:line="230" w:lineRule="exact"/>
        <w:ind w:firstLine="177"/>
        <w:rPr>
          <w:rFonts w:asciiTheme="minorHAnsi" w:hAnsiTheme="minorHAnsi" w:cstheme="minorHAnsi"/>
          <w:b/>
          <w:bCs/>
          <w:color w:val="FF0000"/>
          <w:sz w:val="18"/>
          <w:szCs w:val="18"/>
        </w:rPr>
      </w:pPr>
    </w:p>
    <w:p w14:paraId="790E102A" w14:textId="575E3670" w:rsidR="00A01C35" w:rsidRPr="00767101" w:rsidRDefault="00A01C35" w:rsidP="001E6294">
      <w:pPr>
        <w:pStyle w:val="15"/>
        <w:spacing w:line="230" w:lineRule="exact"/>
        <w:ind w:firstLine="177"/>
        <w:rPr>
          <w:rFonts w:asciiTheme="minorHAnsi" w:hAnsiTheme="minorHAnsi" w:cstheme="minorHAnsi"/>
          <w:b/>
          <w:bCs/>
          <w:color w:val="FF0000"/>
          <w:sz w:val="18"/>
          <w:szCs w:val="18"/>
        </w:rPr>
      </w:pPr>
      <w:r w:rsidRPr="00767101">
        <w:rPr>
          <w:rFonts w:asciiTheme="minorHAnsi" w:hAnsiTheme="minorHAnsi" w:cstheme="minorHAnsi" w:hint="eastAsia"/>
          <w:b/>
          <w:bCs/>
          <w:color w:val="FF0000"/>
          <w:sz w:val="18"/>
          <w:szCs w:val="18"/>
        </w:rPr>
        <w:t>F</w:t>
      </w:r>
      <w:r w:rsidRPr="00767101">
        <w:rPr>
          <w:rFonts w:asciiTheme="minorHAnsi" w:hAnsiTheme="minorHAnsi" w:cstheme="minorHAnsi"/>
          <w:b/>
          <w:bCs/>
          <w:color w:val="FF0000"/>
          <w:sz w:val="18"/>
          <w:szCs w:val="18"/>
        </w:rPr>
        <w:t>ew lines about the sentiment model and link to fig2</w:t>
      </w:r>
    </w:p>
    <w:p w14:paraId="287439C7" w14:textId="74EA4C0C" w:rsidR="00A01C35" w:rsidRPr="00767101" w:rsidRDefault="00767101" w:rsidP="001E6294">
      <w:pPr>
        <w:pStyle w:val="15"/>
        <w:spacing w:line="230" w:lineRule="exact"/>
        <w:ind w:firstLine="177"/>
        <w:rPr>
          <w:rFonts w:asciiTheme="minorHAnsi" w:hAnsiTheme="minorHAnsi" w:cstheme="minorHAnsi"/>
          <w:b/>
          <w:bCs/>
          <w:color w:val="FF0000"/>
          <w:sz w:val="18"/>
          <w:szCs w:val="18"/>
        </w:rPr>
      </w:pPr>
      <w:proofErr w:type="gramStart"/>
      <w:r>
        <w:rPr>
          <w:rFonts w:asciiTheme="minorHAnsi" w:hAnsiTheme="minorHAnsi" w:cstheme="minorHAnsi" w:hint="eastAsia"/>
          <w:b/>
          <w:bCs/>
          <w:color w:val="FF0000"/>
          <w:sz w:val="18"/>
          <w:szCs w:val="18"/>
        </w:rPr>
        <w:t>.</w:t>
      </w:r>
      <w:r>
        <w:rPr>
          <w:rFonts w:asciiTheme="minorHAnsi" w:hAnsiTheme="minorHAnsi" w:cstheme="minorHAnsi"/>
          <w:b/>
          <w:bCs/>
          <w:color w:val="FF0000"/>
          <w:sz w:val="18"/>
          <w:szCs w:val="18"/>
        </w:rPr>
        <w:t>.</w:t>
      </w:r>
      <w:proofErr w:type="gramEnd"/>
      <w:ins w:id="36" w:author="Author">
        <w:r w:rsidR="00943EA3">
          <w:rPr>
            <w:rFonts w:asciiTheme="minorHAnsi" w:hAnsiTheme="minorHAnsi" w:cstheme="minorHAnsi"/>
            <w:b/>
            <w:bCs/>
            <w:color w:val="FF0000"/>
            <w:sz w:val="18"/>
            <w:szCs w:val="18"/>
          </w:rPr>
          <w:t xml:space="preserve">Firstly, we implement the traditional models for sentiment classification including logistic regression, random </w:t>
        </w:r>
        <w:r w:rsidR="00943EA3">
          <w:rPr>
            <w:rFonts w:asciiTheme="minorHAnsi" w:hAnsiTheme="minorHAnsi" w:cstheme="minorHAnsi"/>
            <w:b/>
            <w:bCs/>
            <w:color w:val="FF0000"/>
            <w:sz w:val="18"/>
            <w:szCs w:val="18"/>
          </w:rPr>
          <w:lastRenderedPageBreak/>
          <w:t xml:space="preserve">forest, gradient boost, neural network with popular </w:t>
        </w:r>
        <w:proofErr w:type="spellStart"/>
        <w:r w:rsidR="00943EA3">
          <w:rPr>
            <w:rFonts w:asciiTheme="minorHAnsi" w:hAnsiTheme="minorHAnsi" w:cstheme="minorHAnsi"/>
            <w:b/>
            <w:bCs/>
            <w:color w:val="FF0000"/>
            <w:sz w:val="18"/>
            <w:szCs w:val="18"/>
          </w:rPr>
          <w:t>sklearn</w:t>
        </w:r>
        <w:proofErr w:type="spellEnd"/>
        <w:r w:rsidR="00943EA3">
          <w:rPr>
            <w:rFonts w:asciiTheme="minorHAnsi" w:hAnsiTheme="minorHAnsi" w:cstheme="minorHAnsi"/>
            <w:b/>
            <w:bCs/>
            <w:color w:val="FF0000"/>
            <w:sz w:val="18"/>
            <w:szCs w:val="18"/>
          </w:rPr>
          <w:t xml:space="preserve"> pipeline. </w:t>
        </w:r>
        <w:r w:rsidR="00581225">
          <w:rPr>
            <w:rFonts w:asciiTheme="minorHAnsi" w:hAnsiTheme="minorHAnsi" w:cstheme="minorHAnsi"/>
            <w:b/>
            <w:bCs/>
            <w:color w:val="FF0000"/>
            <w:sz w:val="18"/>
            <w:szCs w:val="18"/>
          </w:rPr>
          <w:t xml:space="preserve">Deep learning-based methods have proven to be very effective in various NLP tasks including text classification, summarization, machine translation, information retrieval etc. Among all deep </w:t>
        </w:r>
        <w:proofErr w:type="gramStart"/>
        <w:r w:rsidR="00581225">
          <w:rPr>
            <w:rFonts w:asciiTheme="minorHAnsi" w:hAnsiTheme="minorHAnsi" w:cstheme="minorHAnsi"/>
            <w:b/>
            <w:bCs/>
            <w:color w:val="FF0000"/>
            <w:sz w:val="18"/>
            <w:szCs w:val="18"/>
          </w:rPr>
          <w:t>learning based</w:t>
        </w:r>
        <w:proofErr w:type="gramEnd"/>
        <w:r w:rsidR="00581225">
          <w:rPr>
            <w:rFonts w:asciiTheme="minorHAnsi" w:hAnsiTheme="minorHAnsi" w:cstheme="minorHAnsi"/>
            <w:b/>
            <w:bCs/>
            <w:color w:val="FF0000"/>
            <w:sz w:val="18"/>
            <w:szCs w:val="18"/>
          </w:rPr>
          <w:t xml:space="preserve"> methods RNN based methods model the sequential dynamics of input data and thereby quite effective for our application that involves temporal sentiment. Because of this, we chose to leverage LSTM model for the sentiment classification which is a special case of generic text classification. </w:t>
        </w:r>
        <w:r w:rsidR="00581225">
          <w:rPr>
            <w:rFonts w:asciiTheme="minorHAnsi" w:hAnsiTheme="minorHAnsi" w:cstheme="minorHAnsi"/>
            <w:b/>
            <w:bCs/>
            <w:color w:val="FF0000"/>
            <w:sz w:val="18"/>
            <w:szCs w:val="18"/>
          </w:rPr>
          <w:t xml:space="preserve">In line with this intuition, </w:t>
        </w:r>
        <w:del w:id="37" w:author="Author">
          <w:r w:rsidR="00943EA3" w:rsidDel="00581225">
            <w:rPr>
              <w:rFonts w:asciiTheme="minorHAnsi" w:hAnsiTheme="minorHAnsi" w:cstheme="minorHAnsi"/>
              <w:b/>
              <w:bCs/>
              <w:color w:val="FF0000"/>
              <w:sz w:val="18"/>
              <w:szCs w:val="18"/>
            </w:rPr>
            <w:delText>However, i</w:delText>
          </w:r>
        </w:del>
        <w:r w:rsidR="00581225">
          <w:rPr>
            <w:rFonts w:asciiTheme="minorHAnsi" w:hAnsiTheme="minorHAnsi" w:cstheme="minorHAnsi"/>
            <w:b/>
            <w:bCs/>
            <w:color w:val="FF0000"/>
            <w:sz w:val="18"/>
            <w:szCs w:val="18"/>
          </w:rPr>
          <w:t>we observe</w:t>
        </w:r>
        <w:del w:id="38" w:author="Author">
          <w:r w:rsidR="00943EA3" w:rsidDel="00581225">
            <w:rPr>
              <w:rFonts w:asciiTheme="minorHAnsi" w:hAnsiTheme="minorHAnsi" w:cstheme="minorHAnsi"/>
              <w:b/>
              <w:bCs/>
              <w:color w:val="FF0000"/>
              <w:sz w:val="18"/>
              <w:szCs w:val="18"/>
            </w:rPr>
            <w:delText>t is observed</w:delText>
          </w:r>
        </w:del>
        <w:r w:rsidR="00943EA3">
          <w:rPr>
            <w:rFonts w:asciiTheme="minorHAnsi" w:hAnsiTheme="minorHAnsi" w:cstheme="minorHAnsi"/>
            <w:b/>
            <w:bCs/>
            <w:color w:val="FF0000"/>
            <w:sz w:val="18"/>
            <w:szCs w:val="18"/>
          </w:rPr>
          <w:t xml:space="preserve"> that the overall accuracy is highest</w:t>
        </w:r>
        <w:r w:rsidR="00BB5073">
          <w:rPr>
            <w:rFonts w:asciiTheme="minorHAnsi" w:hAnsiTheme="minorHAnsi" w:cstheme="minorHAnsi"/>
            <w:b/>
            <w:bCs/>
            <w:color w:val="FF0000"/>
            <w:sz w:val="18"/>
            <w:szCs w:val="18"/>
          </w:rPr>
          <w:t xml:space="preserve"> with an LSTM model along with a custom dictionary generated </w:t>
        </w:r>
        <w:r w:rsidR="007154B4">
          <w:rPr>
            <w:rFonts w:asciiTheme="minorHAnsi" w:hAnsiTheme="minorHAnsi" w:cstheme="minorHAnsi"/>
            <w:b/>
            <w:bCs/>
            <w:color w:val="FF0000"/>
            <w:sz w:val="18"/>
            <w:szCs w:val="18"/>
          </w:rPr>
          <w:t>from the inputs, that are the comments from GMI database.</w:t>
        </w:r>
        <w:r w:rsidR="00C42A89">
          <w:rPr>
            <w:rFonts w:asciiTheme="minorHAnsi" w:hAnsiTheme="minorHAnsi" w:cstheme="minorHAnsi"/>
            <w:b/>
            <w:bCs/>
            <w:color w:val="FF0000"/>
            <w:sz w:val="18"/>
            <w:szCs w:val="18"/>
          </w:rPr>
          <w:t xml:space="preserve"> This is to ensure that the dictionary has words only from our internal sales database to reflect the contextual embedding of the words typically used by sales manager and their domain characterization. Nevertheless, with no additional effort any pretrained model can be included in this dictionary.</w:t>
        </w:r>
        <w:r w:rsidR="008A5B8A">
          <w:rPr>
            <w:rFonts w:asciiTheme="minorHAnsi" w:hAnsiTheme="minorHAnsi" w:cstheme="minorHAnsi"/>
            <w:b/>
            <w:bCs/>
            <w:color w:val="FF0000"/>
            <w:sz w:val="18"/>
            <w:szCs w:val="18"/>
          </w:rPr>
          <w:t xml:space="preserve"> The workflow of the system is described in Fig. 2. After training the LSTM model with custom dictionary as described we use the same model to predict the sentiment of the unseen comment. The prediction accuracy is reported in Table 1. </w:t>
        </w:r>
        <w:del w:id="39" w:author="Author">
          <w:r w:rsidR="00C42A89" w:rsidDel="00581225">
            <w:rPr>
              <w:rFonts w:asciiTheme="minorHAnsi" w:hAnsiTheme="minorHAnsi" w:cstheme="minorHAnsi"/>
              <w:b/>
              <w:bCs/>
              <w:color w:val="FF0000"/>
              <w:sz w:val="18"/>
              <w:szCs w:val="18"/>
            </w:rPr>
            <w:delText xml:space="preserve"> </w:delText>
          </w:r>
          <w:r w:rsidR="007154B4" w:rsidDel="00581225">
            <w:rPr>
              <w:rFonts w:asciiTheme="minorHAnsi" w:hAnsiTheme="minorHAnsi" w:cstheme="minorHAnsi"/>
              <w:b/>
              <w:bCs/>
              <w:color w:val="FF0000"/>
              <w:sz w:val="18"/>
              <w:szCs w:val="18"/>
            </w:rPr>
            <w:delText xml:space="preserve"> </w:delText>
          </w:r>
          <w:r w:rsidR="00943EA3" w:rsidDel="00581225">
            <w:rPr>
              <w:rFonts w:asciiTheme="minorHAnsi" w:hAnsiTheme="minorHAnsi" w:cstheme="minorHAnsi"/>
              <w:b/>
              <w:bCs/>
              <w:color w:val="FF0000"/>
              <w:sz w:val="18"/>
              <w:szCs w:val="18"/>
            </w:rPr>
            <w:delText xml:space="preserve"> </w:delText>
          </w:r>
        </w:del>
      </w:ins>
    </w:p>
    <w:p w14:paraId="62C73CB1" w14:textId="0FCE191C" w:rsidR="00A01C35" w:rsidRPr="00767101" w:rsidRDefault="00767101" w:rsidP="001E6294">
      <w:pPr>
        <w:pStyle w:val="15"/>
        <w:spacing w:line="230" w:lineRule="exact"/>
        <w:ind w:firstLine="177"/>
        <w:rPr>
          <w:rFonts w:asciiTheme="minorHAnsi" w:hAnsiTheme="minorHAnsi" w:cstheme="minorHAnsi"/>
          <w:b/>
          <w:bCs/>
          <w:color w:val="FF0000"/>
          <w:sz w:val="18"/>
          <w:szCs w:val="18"/>
        </w:rPr>
      </w:pPr>
      <w:r>
        <w:rPr>
          <w:rFonts w:asciiTheme="minorHAnsi" w:hAnsiTheme="minorHAnsi" w:cstheme="minorHAnsi" w:hint="eastAsia"/>
          <w:b/>
          <w:bCs/>
          <w:color w:val="FF0000"/>
          <w:sz w:val="18"/>
          <w:szCs w:val="18"/>
        </w:rPr>
        <w:t>.</w:t>
      </w:r>
      <w:r>
        <w:rPr>
          <w:rFonts w:asciiTheme="minorHAnsi" w:hAnsiTheme="minorHAnsi" w:cstheme="minorHAnsi"/>
          <w:b/>
          <w:bCs/>
          <w:color w:val="FF0000"/>
          <w:sz w:val="18"/>
          <w:szCs w:val="18"/>
        </w:rPr>
        <w:t>.</w:t>
      </w:r>
    </w:p>
    <w:p w14:paraId="5E97D757" w14:textId="2BB87687" w:rsidR="00767101" w:rsidRPr="00767101" w:rsidRDefault="00767101" w:rsidP="001E6294">
      <w:pPr>
        <w:pStyle w:val="15"/>
        <w:spacing w:line="230" w:lineRule="exact"/>
        <w:ind w:firstLine="157"/>
        <w:rPr>
          <w:rFonts w:asciiTheme="minorHAnsi" w:hAnsiTheme="minorHAnsi" w:cstheme="minorHAnsi"/>
          <w:b/>
          <w:bCs/>
          <w:color w:val="FF0000"/>
          <w:sz w:val="18"/>
          <w:szCs w:val="18"/>
        </w:rPr>
      </w:pPr>
      <w:r w:rsidRPr="00767101">
        <w:rPr>
          <w:rFonts w:asciiTheme="majorHAnsi" w:hAnsiTheme="majorHAnsi" w:cstheme="majorHAnsi"/>
          <w:b/>
          <w:bCs/>
          <w:noProof/>
          <w:color w:val="FF0000"/>
        </w:rPr>
        <w:drawing>
          <wp:anchor distT="0" distB="0" distL="114300" distR="114300" simplePos="0" relativeHeight="251666432" behindDoc="0" locked="0" layoutInCell="1" allowOverlap="1" wp14:anchorId="3112FB30" wp14:editId="418B2A1D">
            <wp:simplePos x="0" y="0"/>
            <wp:positionH relativeFrom="margin">
              <wp:posOffset>3210560</wp:posOffset>
            </wp:positionH>
            <wp:positionV relativeFrom="paragraph">
              <wp:posOffset>6350</wp:posOffset>
            </wp:positionV>
            <wp:extent cx="2903855" cy="122809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03855" cy="1228090"/>
                    </a:xfrm>
                    <a:prstGeom prst="rect">
                      <a:avLst/>
                    </a:prstGeom>
                    <a:noFill/>
                  </pic:spPr>
                </pic:pic>
              </a:graphicData>
            </a:graphic>
            <wp14:sizeRelH relativeFrom="page">
              <wp14:pctWidth>0</wp14:pctWidth>
            </wp14:sizeRelH>
            <wp14:sizeRelV relativeFrom="page">
              <wp14:pctHeight>0</wp14:pctHeight>
            </wp14:sizeRelV>
          </wp:anchor>
        </w:drawing>
      </w:r>
      <w:r w:rsidRPr="00767101">
        <w:rPr>
          <w:rFonts w:asciiTheme="minorHAnsi" w:hAnsiTheme="minorHAnsi" w:cstheme="minorHAnsi" w:hint="eastAsia"/>
          <w:b/>
          <w:bCs/>
          <w:color w:val="FF0000"/>
          <w:sz w:val="18"/>
          <w:szCs w:val="18"/>
        </w:rPr>
        <w:t>.</w:t>
      </w:r>
      <w:r w:rsidRPr="00767101">
        <w:rPr>
          <w:rFonts w:asciiTheme="minorHAnsi" w:hAnsiTheme="minorHAnsi" w:cstheme="minorHAnsi"/>
          <w:b/>
          <w:bCs/>
          <w:color w:val="FF0000"/>
          <w:sz w:val="18"/>
          <w:szCs w:val="18"/>
        </w:rPr>
        <w:t>.</w:t>
      </w:r>
    </w:p>
    <w:p w14:paraId="23A5053C" w14:textId="77777777" w:rsidR="00767101" w:rsidRPr="00767101" w:rsidRDefault="00767101" w:rsidP="00767101">
      <w:pPr>
        <w:pStyle w:val="15"/>
        <w:spacing w:line="230" w:lineRule="exact"/>
        <w:ind w:firstLine="177"/>
        <w:rPr>
          <w:rFonts w:asciiTheme="minorHAnsi" w:hAnsiTheme="minorHAnsi" w:cstheme="minorHAnsi"/>
          <w:b/>
          <w:bCs/>
          <w:color w:val="FF0000"/>
          <w:sz w:val="18"/>
          <w:szCs w:val="18"/>
        </w:rPr>
      </w:pPr>
      <w:r w:rsidRPr="00767101">
        <w:rPr>
          <w:rFonts w:asciiTheme="minorHAnsi" w:hAnsiTheme="minorHAnsi" w:cstheme="minorHAnsi" w:hint="eastAsia"/>
          <w:b/>
          <w:bCs/>
          <w:color w:val="FF0000"/>
          <w:sz w:val="18"/>
          <w:szCs w:val="18"/>
        </w:rPr>
        <w:t>F</w:t>
      </w:r>
      <w:r w:rsidRPr="00767101">
        <w:rPr>
          <w:rFonts w:asciiTheme="minorHAnsi" w:hAnsiTheme="minorHAnsi" w:cstheme="minorHAnsi"/>
          <w:b/>
          <w:bCs/>
          <w:color w:val="FF0000"/>
          <w:sz w:val="18"/>
          <w:szCs w:val="18"/>
        </w:rPr>
        <w:t>ew lines about the sentiment model and link to fig2</w:t>
      </w:r>
    </w:p>
    <w:p w14:paraId="4FDEAE47" w14:textId="77777777" w:rsidR="00767101" w:rsidRDefault="00767101" w:rsidP="001E6294">
      <w:pPr>
        <w:pStyle w:val="15"/>
        <w:spacing w:line="230" w:lineRule="exact"/>
        <w:ind w:firstLine="180"/>
        <w:rPr>
          <w:rFonts w:asciiTheme="minorHAnsi" w:hAnsiTheme="minorHAnsi" w:cstheme="minorHAnsi"/>
          <w:sz w:val="18"/>
          <w:szCs w:val="18"/>
        </w:rPr>
      </w:pPr>
    </w:p>
    <w:p w14:paraId="07194D2D" w14:textId="3D988ACB" w:rsidR="001E6294" w:rsidRPr="00616B5C" w:rsidRDefault="00131F2F" w:rsidP="001E6294">
      <w:pPr>
        <w:pStyle w:val="15"/>
        <w:spacing w:line="230" w:lineRule="exact"/>
        <w:ind w:firstLine="180"/>
        <w:rPr>
          <w:rFonts w:asciiTheme="minorHAnsi" w:hAnsiTheme="minorHAnsi" w:cstheme="minorHAnsi"/>
          <w:sz w:val="18"/>
          <w:szCs w:val="18"/>
        </w:rPr>
      </w:pPr>
      <w:proofErr w:type="gramStart"/>
      <w:ins w:id="40" w:author="Author">
        <w:r>
          <w:rPr>
            <w:rFonts w:asciiTheme="minorHAnsi" w:hAnsiTheme="minorHAnsi" w:cstheme="minorHAnsi"/>
            <w:sz w:val="18"/>
            <w:szCs w:val="18"/>
          </w:rPr>
          <w:t>In order to</w:t>
        </w:r>
        <w:proofErr w:type="gramEnd"/>
        <w:r>
          <w:rPr>
            <w:rFonts w:asciiTheme="minorHAnsi" w:hAnsiTheme="minorHAnsi" w:cstheme="minorHAnsi"/>
            <w:sz w:val="18"/>
            <w:szCs w:val="18"/>
          </w:rPr>
          <w:t xml:space="preserve"> give more consistency to our sentiment analysis, we develop a novel method that integrated the concept of topic model with the pure sentiment information extracted from the comments in the GMI database described above. This is essentially done to track temporal dynamics of the topic wise sentiment. We use conventional topic modelling algorithms (ex: </w:t>
        </w:r>
        <w:proofErr w:type="spellStart"/>
        <w:proofErr w:type="gramStart"/>
        <w:r>
          <w:rPr>
            <w:rFonts w:asciiTheme="minorHAnsi" w:hAnsiTheme="minorHAnsi" w:cstheme="minorHAnsi"/>
            <w:sz w:val="18"/>
            <w:szCs w:val="18"/>
            <w:lang w:val="en-SG"/>
          </w:rPr>
          <w:t>BERTopic</w:t>
        </w:r>
        <w:proofErr w:type="spellEnd"/>
        <w:r>
          <w:rPr>
            <w:rFonts w:asciiTheme="minorHAnsi" w:hAnsiTheme="minorHAnsi" w:cstheme="minorHAnsi"/>
            <w:sz w:val="18"/>
            <w:szCs w:val="18"/>
            <w:lang w:val="en-SG"/>
          </w:rPr>
          <w:t>[</w:t>
        </w:r>
        <w:proofErr w:type="gramEnd"/>
        <w:r>
          <w:rPr>
            <w:rFonts w:asciiTheme="minorHAnsi" w:hAnsiTheme="minorHAnsi" w:cstheme="minorHAnsi"/>
            <w:sz w:val="18"/>
            <w:szCs w:val="18"/>
            <w:lang w:val="en-SG"/>
          </w:rPr>
          <w:t>3]</w:t>
        </w:r>
        <w:r>
          <w:rPr>
            <w:rFonts w:asciiTheme="minorHAnsi" w:hAnsiTheme="minorHAnsi" w:cstheme="minorHAnsi"/>
            <w:sz w:val="18"/>
            <w:szCs w:val="18"/>
          </w:rPr>
          <w:t>) and calculate a topic probability for each comment. As the demand forecasting is occurring on a monthly basis, we aggregate said topic probability and calculate a monthly score</w:t>
        </w:r>
      </w:ins>
      <w:del w:id="41" w:author="Author">
        <w:r w:rsidR="00E26024" w:rsidRPr="00616B5C" w:rsidDel="00131F2F">
          <w:rPr>
            <w:rFonts w:asciiTheme="minorHAnsi" w:hAnsiTheme="minorHAnsi" w:cstheme="minorHAnsi"/>
            <w:sz w:val="18"/>
            <w:szCs w:val="18"/>
          </w:rPr>
          <w:delText xml:space="preserve">In order to give more consistency to our </w:delText>
        </w:r>
        <w:r w:rsidR="00540804" w:rsidRPr="00616B5C" w:rsidDel="00131F2F">
          <w:rPr>
            <w:rFonts w:asciiTheme="minorHAnsi" w:hAnsiTheme="minorHAnsi" w:cstheme="minorHAnsi"/>
            <w:sz w:val="18"/>
            <w:szCs w:val="18"/>
          </w:rPr>
          <w:delText>sentiment</w:delText>
        </w:r>
        <w:r w:rsidR="00E92F3B" w:rsidRPr="00616B5C" w:rsidDel="00131F2F">
          <w:rPr>
            <w:rFonts w:asciiTheme="minorHAnsi" w:hAnsiTheme="minorHAnsi" w:cstheme="minorHAnsi"/>
            <w:sz w:val="18"/>
            <w:szCs w:val="18"/>
          </w:rPr>
          <w:delText xml:space="preserve"> </w:delText>
        </w:r>
        <w:r w:rsidR="00E26024" w:rsidRPr="00616B5C" w:rsidDel="00131F2F">
          <w:rPr>
            <w:rFonts w:asciiTheme="minorHAnsi" w:hAnsiTheme="minorHAnsi" w:cstheme="minorHAnsi"/>
            <w:sz w:val="18"/>
            <w:szCs w:val="18"/>
          </w:rPr>
          <w:delText>analysis</w:delText>
        </w:r>
        <w:r w:rsidR="00B52FBC" w:rsidRPr="00616B5C" w:rsidDel="00131F2F">
          <w:rPr>
            <w:rFonts w:asciiTheme="minorHAnsi" w:hAnsiTheme="minorHAnsi" w:cstheme="minorHAnsi"/>
            <w:sz w:val="18"/>
            <w:szCs w:val="18"/>
          </w:rPr>
          <w:delText>,</w:delText>
        </w:r>
        <w:r w:rsidR="00540804" w:rsidRPr="00616B5C" w:rsidDel="00131F2F">
          <w:rPr>
            <w:rFonts w:asciiTheme="minorHAnsi" w:hAnsiTheme="minorHAnsi" w:cstheme="minorHAnsi"/>
            <w:sz w:val="18"/>
            <w:szCs w:val="18"/>
          </w:rPr>
          <w:delText xml:space="preserve"> </w:delText>
        </w:r>
        <w:r w:rsidR="00E92F3B" w:rsidRPr="00616B5C" w:rsidDel="00131F2F">
          <w:rPr>
            <w:rFonts w:asciiTheme="minorHAnsi" w:hAnsiTheme="minorHAnsi" w:cstheme="minorHAnsi"/>
            <w:sz w:val="18"/>
            <w:szCs w:val="18"/>
          </w:rPr>
          <w:delText xml:space="preserve">we develop a novel method that integrated the concept of topic model with </w:delText>
        </w:r>
        <w:r w:rsidR="00B52FBC" w:rsidRPr="00616B5C" w:rsidDel="00131F2F">
          <w:rPr>
            <w:rFonts w:asciiTheme="minorHAnsi" w:hAnsiTheme="minorHAnsi" w:cstheme="minorHAnsi"/>
            <w:sz w:val="18"/>
            <w:szCs w:val="18"/>
          </w:rPr>
          <w:delText xml:space="preserve">the pure </w:delText>
        </w:r>
        <w:r w:rsidR="00E92F3B" w:rsidRPr="00616B5C" w:rsidDel="00131F2F">
          <w:rPr>
            <w:rFonts w:asciiTheme="minorHAnsi" w:hAnsiTheme="minorHAnsi" w:cstheme="minorHAnsi"/>
            <w:sz w:val="18"/>
            <w:szCs w:val="18"/>
          </w:rPr>
          <w:delText xml:space="preserve">sentiment </w:delText>
        </w:r>
        <w:r w:rsidR="00B52FBC" w:rsidRPr="00616B5C" w:rsidDel="00131F2F">
          <w:rPr>
            <w:rFonts w:asciiTheme="minorHAnsi" w:hAnsiTheme="minorHAnsi" w:cstheme="minorHAnsi"/>
            <w:sz w:val="18"/>
            <w:szCs w:val="18"/>
          </w:rPr>
          <w:delText xml:space="preserve">information </w:delText>
        </w:r>
        <w:r w:rsidR="00E92F3B" w:rsidRPr="00616B5C" w:rsidDel="00131F2F">
          <w:rPr>
            <w:rFonts w:asciiTheme="minorHAnsi" w:hAnsiTheme="minorHAnsi" w:cstheme="minorHAnsi"/>
            <w:sz w:val="18"/>
            <w:szCs w:val="18"/>
          </w:rPr>
          <w:delText>extracted from the comments in the GMI database</w:delText>
        </w:r>
        <w:r w:rsidR="00B52FBC" w:rsidRPr="00616B5C" w:rsidDel="00131F2F">
          <w:rPr>
            <w:rFonts w:asciiTheme="minorHAnsi" w:hAnsiTheme="minorHAnsi" w:cstheme="minorHAnsi"/>
            <w:sz w:val="18"/>
            <w:szCs w:val="18"/>
          </w:rPr>
          <w:delText xml:space="preserve"> described </w:delText>
        </w:r>
        <w:r w:rsidR="004F472C" w:rsidRPr="00616B5C" w:rsidDel="00131F2F">
          <w:rPr>
            <w:rFonts w:asciiTheme="minorHAnsi" w:hAnsiTheme="minorHAnsi" w:cstheme="minorHAnsi"/>
            <w:sz w:val="18"/>
            <w:szCs w:val="18"/>
          </w:rPr>
          <w:delText>above</w:delText>
        </w:r>
        <w:r w:rsidR="00E92F3B" w:rsidRPr="00616B5C" w:rsidDel="00131F2F">
          <w:rPr>
            <w:rFonts w:asciiTheme="minorHAnsi" w:hAnsiTheme="minorHAnsi" w:cstheme="minorHAnsi"/>
            <w:sz w:val="18"/>
            <w:szCs w:val="18"/>
          </w:rPr>
          <w:delText xml:space="preserve">. This is essentially to track temporal dynamics of the topic wise sentiment. As the demand </w:delText>
        </w:r>
        <w:r w:rsidR="004F51B6" w:rsidRPr="00616B5C" w:rsidDel="00131F2F">
          <w:rPr>
            <w:rFonts w:asciiTheme="minorHAnsi" w:hAnsiTheme="minorHAnsi" w:cstheme="minorHAnsi"/>
            <w:sz w:val="18"/>
            <w:szCs w:val="18"/>
          </w:rPr>
          <w:delText xml:space="preserve">forecasting is occurring </w:delText>
        </w:r>
        <w:r w:rsidR="00E92F3B" w:rsidRPr="00616B5C" w:rsidDel="00131F2F">
          <w:rPr>
            <w:rFonts w:asciiTheme="minorHAnsi" w:hAnsiTheme="minorHAnsi" w:cstheme="minorHAnsi"/>
            <w:sz w:val="18"/>
            <w:szCs w:val="18"/>
          </w:rPr>
          <w:delText xml:space="preserve">on a monthly basis, we aggregate the topic probability </w:delText>
        </w:r>
        <w:r w:rsidR="001E6294" w:rsidRPr="00616B5C" w:rsidDel="00131F2F">
          <w:rPr>
            <w:rFonts w:asciiTheme="minorHAnsi" w:hAnsiTheme="minorHAnsi" w:cstheme="minorHAnsi"/>
            <w:sz w:val="18"/>
            <w:szCs w:val="18"/>
          </w:rPr>
          <w:delText xml:space="preserve">to calculate a monthly </w:delText>
        </w:r>
        <w:r w:rsidR="00E92F3B" w:rsidRPr="00616B5C" w:rsidDel="00131F2F">
          <w:rPr>
            <w:rFonts w:asciiTheme="minorHAnsi" w:hAnsiTheme="minorHAnsi" w:cstheme="minorHAnsi"/>
            <w:sz w:val="18"/>
            <w:szCs w:val="18"/>
          </w:rPr>
          <w:delText>score</w:delText>
        </w:r>
      </w:del>
      <w:r w:rsidR="00E92F3B" w:rsidRPr="00616B5C">
        <w:rPr>
          <w:rFonts w:asciiTheme="minorHAnsi" w:hAnsiTheme="minorHAnsi" w:cstheme="minorHAnsi"/>
          <w:sz w:val="18"/>
          <w:szCs w:val="18"/>
        </w:rPr>
        <w:t xml:space="preserve">. </w:t>
      </w:r>
    </w:p>
    <w:p w14:paraId="4FBF160A" w14:textId="7218EE12" w:rsidR="00C90AAD" w:rsidRPr="00616B5C" w:rsidRDefault="00131F2F" w:rsidP="001E6294">
      <w:pPr>
        <w:pStyle w:val="15"/>
        <w:spacing w:line="230" w:lineRule="exact"/>
        <w:ind w:firstLine="180"/>
        <w:rPr>
          <w:rFonts w:asciiTheme="minorHAnsi" w:hAnsiTheme="minorHAnsi" w:cstheme="minorHAnsi"/>
          <w:sz w:val="18"/>
          <w:szCs w:val="18"/>
        </w:rPr>
      </w:pPr>
      <w:ins w:id="42" w:author="Author">
        <w:r>
          <w:rPr>
            <w:rFonts w:asciiTheme="minorHAnsi" w:hAnsiTheme="minorHAnsi" w:cstheme="minorHAnsi"/>
            <w:sz w:val="18"/>
            <w:szCs w:val="18"/>
          </w:rPr>
          <w:t xml:space="preserve">Let </w:t>
        </w:r>
        <w:r>
          <w:rPr>
            <w:rFonts w:asciiTheme="minorHAnsi" w:hAnsiTheme="minorHAnsi" w:cstheme="minorHAnsi"/>
            <w:i/>
            <w:iCs/>
            <w:sz w:val="18"/>
            <w:szCs w:val="18"/>
          </w:rPr>
          <w:t>N</w:t>
        </w:r>
        <w:r>
          <w:rPr>
            <w:rFonts w:asciiTheme="minorHAnsi" w:hAnsiTheme="minorHAnsi" w:cstheme="minorHAnsi"/>
            <w:sz w:val="18"/>
            <w:szCs w:val="18"/>
          </w:rPr>
          <w:t xml:space="preserve"> be the number of documents (comments) in the GMI database and let </w:t>
        </w:r>
        <w:r>
          <w:rPr>
            <w:rFonts w:asciiTheme="minorHAnsi" w:hAnsiTheme="minorHAnsi" w:cstheme="minorHAnsi"/>
            <w:i/>
            <w:iCs/>
            <w:sz w:val="18"/>
            <w:szCs w:val="18"/>
          </w:rPr>
          <w:t>K</w:t>
        </w:r>
        <w:r>
          <w:rPr>
            <w:rFonts w:asciiTheme="minorHAnsi" w:hAnsiTheme="minorHAnsi" w:cstheme="minorHAnsi"/>
            <w:sz w:val="18"/>
            <w:szCs w:val="18"/>
          </w:rPr>
          <w:t xml:space="preserve"> be the number of topics decided by the user. They are indexed by </w:t>
        </w:r>
        <w:proofErr w:type="spellStart"/>
        <w:r>
          <w:rPr>
            <w:rFonts w:asciiTheme="minorHAnsi" w:hAnsiTheme="minorHAnsi" w:cstheme="minorHAnsi"/>
            <w:i/>
            <w:iCs/>
            <w:sz w:val="18"/>
            <w:szCs w:val="18"/>
          </w:rPr>
          <w:t>i</w:t>
        </w:r>
        <w:proofErr w:type="spellEnd"/>
        <w:r>
          <w:rPr>
            <w:rFonts w:asciiTheme="minorHAnsi" w:hAnsiTheme="minorHAnsi" w:cstheme="minorHAnsi"/>
            <w:sz w:val="18"/>
            <w:szCs w:val="18"/>
          </w:rPr>
          <w:t xml:space="preserve"> and </w:t>
        </w:r>
        <w:r>
          <w:rPr>
            <w:rFonts w:asciiTheme="minorHAnsi" w:hAnsiTheme="minorHAnsi" w:cstheme="minorHAnsi"/>
            <w:i/>
            <w:iCs/>
            <w:sz w:val="18"/>
            <w:szCs w:val="18"/>
          </w:rPr>
          <w:t>k</w:t>
        </w:r>
        <w:r>
          <w:rPr>
            <w:rFonts w:asciiTheme="minorHAnsi" w:hAnsiTheme="minorHAnsi" w:cstheme="minorHAnsi"/>
            <w:sz w:val="18"/>
            <w:szCs w:val="18"/>
          </w:rPr>
          <w:t xml:space="preserve">, respectively. We define </w:t>
        </w:r>
        <w:r>
          <w:rPr>
            <w:rFonts w:asciiTheme="minorHAnsi" w:hAnsiTheme="minorHAnsi" w:cstheme="minorHAnsi"/>
            <w:i/>
            <w:iCs/>
            <w:sz w:val="18"/>
            <w:szCs w:val="18"/>
          </w:rPr>
          <w:t>r</w:t>
        </w:r>
        <w:r>
          <w:rPr>
            <w:rFonts w:asciiTheme="minorHAnsi" w:hAnsiTheme="minorHAnsi" w:cstheme="minorHAnsi"/>
            <w:sz w:val="18"/>
            <w:szCs w:val="18"/>
          </w:rPr>
          <w:t>(</w:t>
        </w:r>
        <w:proofErr w:type="spellStart"/>
        <w:r>
          <w:rPr>
            <w:rFonts w:asciiTheme="minorHAnsi" w:hAnsiTheme="minorHAnsi" w:cstheme="minorHAnsi"/>
            <w:i/>
            <w:iCs/>
            <w:sz w:val="18"/>
            <w:szCs w:val="18"/>
          </w:rPr>
          <w:t>i</w:t>
        </w:r>
        <w:proofErr w:type="spellEnd"/>
        <w:r>
          <w:rPr>
            <w:rFonts w:asciiTheme="minorHAnsi" w:hAnsiTheme="minorHAnsi" w:cstheme="minorHAnsi"/>
            <w:sz w:val="18"/>
            <w:szCs w:val="18"/>
          </w:rPr>
          <w:t xml:space="preserve">) as the sentiment score computed by </w:t>
        </w:r>
        <w:proofErr w:type="gramStart"/>
        <w:r>
          <w:rPr>
            <w:rFonts w:asciiTheme="minorHAnsi" w:hAnsiTheme="minorHAnsi" w:cstheme="minorHAnsi"/>
            <w:sz w:val="18"/>
            <w:szCs w:val="18"/>
          </w:rPr>
          <w:t>an the</w:t>
        </w:r>
        <w:proofErr w:type="gramEnd"/>
        <w:r>
          <w:rPr>
            <w:rFonts w:asciiTheme="minorHAnsi" w:hAnsiTheme="minorHAnsi" w:cstheme="minorHAnsi"/>
            <w:sz w:val="18"/>
            <w:szCs w:val="18"/>
          </w:rPr>
          <w:t xml:space="preserve"> sentiment classification model mentioned above. Let </w:t>
        </w:r>
        <w:proofErr w:type="gramStart"/>
        <w:r>
          <w:rPr>
            <w:rFonts w:asciiTheme="minorHAnsi" w:hAnsiTheme="minorHAnsi" w:cstheme="minorHAnsi"/>
            <w:i/>
            <w:iCs/>
            <w:sz w:val="18"/>
            <w:szCs w:val="18"/>
          </w:rPr>
          <w:t>α</w:t>
        </w:r>
        <w:r>
          <w:rPr>
            <w:rFonts w:asciiTheme="minorHAnsi" w:hAnsiTheme="minorHAnsi" w:cstheme="minorHAnsi"/>
            <w:sz w:val="18"/>
            <w:szCs w:val="18"/>
          </w:rPr>
          <w:t>(</w:t>
        </w:r>
        <w:proofErr w:type="spellStart"/>
        <w:proofErr w:type="gramEnd"/>
        <w:r>
          <w:rPr>
            <w:rFonts w:asciiTheme="minorHAnsi" w:hAnsiTheme="minorHAnsi" w:cstheme="minorHAnsi"/>
            <w:i/>
            <w:iCs/>
            <w:sz w:val="18"/>
            <w:szCs w:val="18"/>
          </w:rPr>
          <w:t>i</w:t>
        </w:r>
        <w:proofErr w:type="spellEnd"/>
        <w:r>
          <w:rPr>
            <w:rFonts w:asciiTheme="minorHAnsi" w:hAnsiTheme="minorHAnsi" w:cstheme="minorHAnsi"/>
            <w:i/>
            <w:iCs/>
            <w:sz w:val="18"/>
            <w:szCs w:val="18"/>
          </w:rPr>
          <w:t>, k</w:t>
        </w:r>
        <w:r>
          <w:rPr>
            <w:rFonts w:asciiTheme="minorHAnsi" w:hAnsiTheme="minorHAnsi" w:cstheme="minorHAnsi"/>
            <w:sz w:val="18"/>
            <w:szCs w:val="18"/>
          </w:rPr>
          <w:t xml:space="preserve">) be the probability of topic </w:t>
        </w:r>
        <w:r>
          <w:rPr>
            <w:rFonts w:asciiTheme="minorHAnsi" w:hAnsiTheme="minorHAnsi" w:cstheme="minorHAnsi"/>
            <w:i/>
            <w:iCs/>
            <w:sz w:val="18"/>
            <w:szCs w:val="18"/>
          </w:rPr>
          <w:t>k</w:t>
        </w:r>
        <w:r>
          <w:rPr>
            <w:rFonts w:asciiTheme="minorHAnsi" w:hAnsiTheme="minorHAnsi" w:cstheme="minorHAnsi"/>
            <w:sz w:val="18"/>
            <w:szCs w:val="18"/>
          </w:rPr>
          <w:t xml:space="preserve"> in document </w:t>
        </w:r>
        <w:proofErr w:type="spellStart"/>
        <w:r>
          <w:rPr>
            <w:rFonts w:asciiTheme="minorHAnsi" w:hAnsiTheme="minorHAnsi" w:cstheme="minorHAnsi"/>
            <w:i/>
            <w:iCs/>
            <w:sz w:val="18"/>
            <w:szCs w:val="18"/>
          </w:rPr>
          <w:t>i</w:t>
        </w:r>
        <w:proofErr w:type="spellEnd"/>
        <w:r>
          <w:rPr>
            <w:rFonts w:asciiTheme="minorHAnsi" w:hAnsiTheme="minorHAnsi" w:cstheme="minorHAnsi"/>
            <w:sz w:val="18"/>
            <w:szCs w:val="18"/>
          </w:rPr>
          <w:t xml:space="preserve">, where </w:t>
        </w:r>
      </w:ins>
      <m:oMath>
        <m:nary>
          <m:naryPr>
            <m:chr m:val="∑"/>
            <m:grow m:val="1"/>
            <m:ctrlPr>
              <w:ins w:id="43" w:author="Author">
                <w:rPr>
                  <w:rFonts w:ascii="Cambria Math" w:eastAsia="MS PGothic" w:hAnsi="Cambria Math" w:cstheme="minorHAnsi"/>
                  <w:sz w:val="18"/>
                  <w:szCs w:val="18"/>
                </w:rPr>
              </w:ins>
            </m:ctrlPr>
          </m:naryPr>
          <m:sub>
            <m:r>
              <w:ins w:id="44" w:author="Author">
                <w:rPr>
                  <w:rFonts w:ascii="Cambria Math" w:eastAsia="Cambria Math" w:hAnsi="Cambria Math" w:cstheme="minorHAnsi"/>
                  <w:sz w:val="18"/>
                  <w:szCs w:val="18"/>
                </w:rPr>
                <m:t>k=1</m:t>
              </w:ins>
            </m:r>
          </m:sub>
          <m:sup>
            <m:r>
              <w:ins w:id="45" w:author="Author">
                <w:rPr>
                  <w:rFonts w:ascii="Cambria Math" w:eastAsia="Cambria Math" w:hAnsi="Cambria Math" w:cstheme="minorHAnsi"/>
                  <w:sz w:val="18"/>
                  <w:szCs w:val="18"/>
                </w:rPr>
                <m:t>K</m:t>
              </w:ins>
            </m:r>
          </m:sup>
          <m:e>
            <m:r>
              <w:ins w:id="46" w:author="Author">
                <m:rPr>
                  <m:sty m:val="p"/>
                </m:rPr>
                <w:rPr>
                  <w:rFonts w:ascii="Cambria Math" w:hAnsi="Cambria Math" w:cstheme="minorHAnsi"/>
                  <w:sz w:val="18"/>
                  <w:szCs w:val="18"/>
                </w:rPr>
                <m:t xml:space="preserve"> </m:t>
              </w:ins>
            </m:r>
            <m:r>
              <w:ins w:id="47" w:author="Author">
                <w:rPr>
                  <w:rFonts w:ascii="Cambria Math" w:hAnsi="Cambria Math" w:cstheme="minorHAnsi"/>
                  <w:sz w:val="18"/>
                  <w:szCs w:val="18"/>
                </w:rPr>
                <m:t>α</m:t>
              </w:ins>
            </m:r>
            <m:d>
              <m:dPr>
                <m:ctrlPr>
                  <w:ins w:id="48" w:author="Author">
                    <w:rPr>
                      <w:rFonts w:ascii="Cambria Math" w:eastAsia="MS PGothic" w:hAnsi="Cambria Math" w:cstheme="minorHAnsi"/>
                      <w:sz w:val="18"/>
                      <w:szCs w:val="18"/>
                    </w:rPr>
                  </w:ins>
                </m:ctrlPr>
              </m:dPr>
              <m:e>
                <m:r>
                  <w:ins w:id="49" w:author="Author">
                    <w:rPr>
                      <w:rFonts w:ascii="Cambria Math" w:hAnsi="Cambria Math" w:cstheme="minorHAnsi"/>
                      <w:sz w:val="18"/>
                      <w:szCs w:val="18"/>
                    </w:rPr>
                    <m:t>i, k</m:t>
                  </w:ins>
                </m:r>
              </m:e>
            </m:d>
            <m:r>
              <w:ins w:id="50" w:author="Author">
                <m:rPr>
                  <m:sty m:val="p"/>
                </m:rPr>
                <w:rPr>
                  <w:rFonts w:ascii="Cambria Math" w:hAnsi="Cambria Math" w:cstheme="minorHAnsi"/>
                  <w:sz w:val="18"/>
                  <w:szCs w:val="18"/>
                </w:rPr>
                <m:t>=1</m:t>
              </w:ins>
            </m:r>
          </m:e>
        </m:nary>
      </m:oMath>
      <w:ins w:id="51" w:author="Author">
        <w:r>
          <w:rPr>
            <w:rFonts w:asciiTheme="minorHAnsi" w:eastAsiaTheme="minorEastAsia" w:hAnsiTheme="minorHAnsi" w:cstheme="minorHAnsi"/>
            <w:sz w:val="18"/>
            <w:szCs w:val="18"/>
          </w:rPr>
          <w:t xml:space="preserve"> and </w:t>
        </w:r>
      </w:ins>
      <m:oMath>
        <m:r>
          <w:ins w:id="52" w:author="Author">
            <w:rPr>
              <w:rFonts w:ascii="Cambria Math" w:hAnsi="Cambria Math" w:cstheme="minorHAnsi"/>
              <w:sz w:val="18"/>
              <w:szCs w:val="18"/>
            </w:rPr>
            <m:t>α</m:t>
          </w:ins>
        </m:r>
        <m:d>
          <m:dPr>
            <m:ctrlPr>
              <w:ins w:id="53" w:author="Author">
                <w:rPr>
                  <w:rFonts w:ascii="Cambria Math" w:eastAsia="MS PGothic" w:hAnsi="Cambria Math" w:cstheme="minorHAnsi"/>
                  <w:sz w:val="18"/>
                  <w:szCs w:val="18"/>
                </w:rPr>
              </w:ins>
            </m:ctrlPr>
          </m:dPr>
          <m:e>
            <m:r>
              <w:ins w:id="54" w:author="Author">
                <w:rPr>
                  <w:rFonts w:ascii="Cambria Math" w:hAnsi="Cambria Math" w:cstheme="minorHAnsi"/>
                  <w:sz w:val="18"/>
                  <w:szCs w:val="18"/>
                </w:rPr>
                <m:t>i, k</m:t>
              </w:ins>
            </m:r>
          </m:e>
        </m:d>
        <m:r>
          <w:ins w:id="55" w:author="Author">
            <m:rPr>
              <m:sty m:val="p"/>
            </m:rPr>
            <w:rPr>
              <w:rFonts w:ascii="Cambria Math" w:hAnsi="Cambria Math" w:cstheme="minorHAnsi"/>
              <w:sz w:val="18"/>
              <w:szCs w:val="18"/>
            </w:rPr>
            <m:t>≥0</m:t>
          </w:ins>
        </m:r>
      </m:oMath>
      <w:ins w:id="56" w:author="Author">
        <w:r>
          <w:rPr>
            <w:rFonts w:asciiTheme="minorHAnsi" w:eastAsiaTheme="minorEastAsia" w:hAnsiTheme="minorHAnsi" w:cstheme="minorHAnsi"/>
            <w:sz w:val="18"/>
            <w:szCs w:val="18"/>
          </w:rPr>
          <w:t xml:space="preserve"> for all </w:t>
        </w:r>
        <w:proofErr w:type="spellStart"/>
        <w:r>
          <w:rPr>
            <w:rFonts w:asciiTheme="minorHAnsi" w:eastAsiaTheme="minorEastAsia" w:hAnsiTheme="minorHAnsi" w:cstheme="minorHAnsi"/>
            <w:i/>
            <w:iCs/>
            <w:sz w:val="18"/>
            <w:szCs w:val="18"/>
          </w:rPr>
          <w:t>i</w:t>
        </w:r>
        <w:proofErr w:type="spellEnd"/>
        <w:r>
          <w:rPr>
            <w:rFonts w:asciiTheme="minorHAnsi" w:eastAsiaTheme="minorEastAsia" w:hAnsiTheme="minorHAnsi" w:cstheme="minorHAnsi"/>
            <w:sz w:val="18"/>
            <w:szCs w:val="18"/>
          </w:rPr>
          <w:t xml:space="preserve">, </w:t>
        </w:r>
        <w:r>
          <w:rPr>
            <w:rFonts w:asciiTheme="minorHAnsi" w:eastAsiaTheme="minorEastAsia" w:hAnsiTheme="minorHAnsi" w:cstheme="minorHAnsi"/>
            <w:i/>
            <w:iCs/>
            <w:sz w:val="18"/>
            <w:szCs w:val="18"/>
          </w:rPr>
          <w:t>k</w:t>
        </w:r>
        <w:r>
          <w:rPr>
            <w:rFonts w:asciiTheme="minorHAnsi" w:eastAsiaTheme="minorEastAsia" w:hAnsiTheme="minorHAnsi" w:cstheme="minorHAnsi"/>
            <w:sz w:val="18"/>
            <w:szCs w:val="18"/>
          </w:rPr>
          <w:t>. We define a topic mood score per topic that reflects the macro level sentiment corresponding to a topic based on the whole corpus</w:t>
        </w:r>
      </w:ins>
      <w:del w:id="57" w:author="Author">
        <w:r w:rsidR="00E92F3B" w:rsidRPr="00616B5C" w:rsidDel="00131F2F">
          <w:rPr>
            <w:rFonts w:asciiTheme="minorHAnsi" w:hAnsiTheme="minorHAnsi" w:cstheme="minorHAnsi"/>
            <w:sz w:val="18"/>
            <w:szCs w:val="18"/>
          </w:rPr>
          <w:delText xml:space="preserve">Let </w:delText>
        </w:r>
        <w:r w:rsidR="00E92F3B" w:rsidRPr="00616B5C" w:rsidDel="00131F2F">
          <w:rPr>
            <w:rFonts w:asciiTheme="minorHAnsi" w:hAnsiTheme="minorHAnsi" w:cstheme="minorHAnsi"/>
            <w:i/>
            <w:iCs/>
            <w:sz w:val="18"/>
            <w:szCs w:val="18"/>
          </w:rPr>
          <w:delText>N</w:delText>
        </w:r>
        <w:r w:rsidR="00E92F3B" w:rsidRPr="00616B5C" w:rsidDel="00131F2F">
          <w:rPr>
            <w:rFonts w:asciiTheme="minorHAnsi" w:hAnsiTheme="minorHAnsi" w:cstheme="minorHAnsi"/>
            <w:sz w:val="18"/>
            <w:szCs w:val="18"/>
          </w:rPr>
          <w:delText xml:space="preserve"> be the number of documents (comments) in the GMI </w:delText>
        </w:r>
        <w:r w:rsidR="008964E9" w:rsidRPr="00616B5C" w:rsidDel="00131F2F">
          <w:rPr>
            <w:rFonts w:asciiTheme="minorHAnsi" w:hAnsiTheme="minorHAnsi" w:cstheme="minorHAnsi"/>
            <w:sz w:val="18"/>
            <w:szCs w:val="18"/>
          </w:rPr>
          <w:delText>database</w:delText>
        </w:r>
        <w:r w:rsidR="00E92F3B" w:rsidRPr="00616B5C" w:rsidDel="00131F2F">
          <w:rPr>
            <w:rFonts w:asciiTheme="minorHAnsi" w:hAnsiTheme="minorHAnsi" w:cstheme="minorHAnsi"/>
            <w:sz w:val="18"/>
            <w:szCs w:val="18"/>
          </w:rPr>
          <w:delText xml:space="preserve"> and let </w:delText>
        </w:r>
        <w:r w:rsidR="00E92F3B" w:rsidRPr="00616B5C" w:rsidDel="00131F2F">
          <w:rPr>
            <w:rFonts w:asciiTheme="minorHAnsi" w:hAnsiTheme="minorHAnsi" w:cstheme="minorHAnsi"/>
            <w:i/>
            <w:iCs/>
            <w:sz w:val="18"/>
            <w:szCs w:val="18"/>
          </w:rPr>
          <w:delText>K</w:delText>
        </w:r>
        <w:r w:rsidR="00E92F3B" w:rsidRPr="00616B5C" w:rsidDel="00131F2F">
          <w:rPr>
            <w:rFonts w:asciiTheme="minorHAnsi" w:hAnsiTheme="minorHAnsi" w:cstheme="minorHAnsi"/>
            <w:sz w:val="18"/>
            <w:szCs w:val="18"/>
          </w:rPr>
          <w:delText xml:space="preserve"> be the number of topics decided by the user. They are indexed by </w:delText>
        </w:r>
        <w:r w:rsidR="00E92F3B" w:rsidRPr="00616B5C" w:rsidDel="00131F2F">
          <w:rPr>
            <w:rFonts w:asciiTheme="minorHAnsi" w:hAnsiTheme="minorHAnsi" w:cstheme="minorHAnsi"/>
            <w:i/>
            <w:iCs/>
            <w:sz w:val="18"/>
            <w:szCs w:val="18"/>
          </w:rPr>
          <w:delText>i</w:delText>
        </w:r>
        <w:r w:rsidR="00E92F3B" w:rsidRPr="00616B5C" w:rsidDel="00131F2F">
          <w:rPr>
            <w:rFonts w:asciiTheme="minorHAnsi" w:hAnsiTheme="minorHAnsi" w:cstheme="minorHAnsi"/>
            <w:sz w:val="18"/>
            <w:szCs w:val="18"/>
          </w:rPr>
          <w:delText xml:space="preserve"> and </w:delText>
        </w:r>
        <w:r w:rsidR="00E92F3B" w:rsidRPr="00616B5C" w:rsidDel="00131F2F">
          <w:rPr>
            <w:rFonts w:asciiTheme="minorHAnsi" w:hAnsiTheme="minorHAnsi" w:cstheme="minorHAnsi"/>
            <w:i/>
            <w:iCs/>
            <w:sz w:val="18"/>
            <w:szCs w:val="18"/>
          </w:rPr>
          <w:delText>k</w:delText>
        </w:r>
        <w:r w:rsidR="00E92F3B" w:rsidRPr="00616B5C" w:rsidDel="00131F2F">
          <w:rPr>
            <w:rFonts w:asciiTheme="minorHAnsi" w:hAnsiTheme="minorHAnsi" w:cstheme="minorHAnsi"/>
            <w:sz w:val="18"/>
            <w:szCs w:val="18"/>
          </w:rPr>
          <w:delText xml:space="preserve">, respectively. </w:delText>
        </w:r>
        <w:r w:rsidR="00D4056A" w:rsidRPr="00616B5C" w:rsidDel="00131F2F">
          <w:rPr>
            <w:rFonts w:asciiTheme="minorHAnsi" w:hAnsiTheme="minorHAnsi" w:cstheme="minorHAnsi"/>
            <w:sz w:val="18"/>
            <w:szCs w:val="18"/>
          </w:rPr>
          <w:delText>We define</w:delText>
        </w:r>
        <w:r w:rsidR="00E92F3B" w:rsidRPr="00616B5C" w:rsidDel="00131F2F">
          <w:rPr>
            <w:rFonts w:asciiTheme="minorHAnsi" w:hAnsiTheme="minorHAnsi" w:cstheme="minorHAnsi"/>
            <w:sz w:val="18"/>
            <w:szCs w:val="18"/>
          </w:rPr>
          <w:delText xml:space="preserve"> </w:delText>
        </w:r>
        <w:r w:rsidR="00E92F3B" w:rsidRPr="00616B5C" w:rsidDel="00131F2F">
          <w:rPr>
            <w:rFonts w:asciiTheme="minorHAnsi" w:hAnsiTheme="minorHAnsi" w:cstheme="minorHAnsi"/>
            <w:i/>
            <w:iCs/>
            <w:sz w:val="18"/>
            <w:szCs w:val="18"/>
          </w:rPr>
          <w:delText>r</w:delText>
        </w:r>
        <w:r w:rsidR="00E92F3B" w:rsidRPr="00616B5C" w:rsidDel="00131F2F">
          <w:rPr>
            <w:rFonts w:asciiTheme="minorHAnsi" w:hAnsiTheme="minorHAnsi" w:cstheme="minorHAnsi"/>
            <w:sz w:val="18"/>
            <w:szCs w:val="18"/>
          </w:rPr>
          <w:delText>(</w:delText>
        </w:r>
        <w:r w:rsidR="00E92F3B" w:rsidRPr="00616B5C" w:rsidDel="00131F2F">
          <w:rPr>
            <w:rFonts w:asciiTheme="minorHAnsi" w:hAnsiTheme="minorHAnsi" w:cstheme="minorHAnsi"/>
            <w:i/>
            <w:iCs/>
            <w:sz w:val="18"/>
            <w:szCs w:val="18"/>
          </w:rPr>
          <w:delText>i</w:delText>
        </w:r>
        <w:r w:rsidR="00E92F3B" w:rsidRPr="00616B5C" w:rsidDel="00131F2F">
          <w:rPr>
            <w:rFonts w:asciiTheme="minorHAnsi" w:hAnsiTheme="minorHAnsi" w:cstheme="minorHAnsi"/>
            <w:sz w:val="18"/>
            <w:szCs w:val="18"/>
          </w:rPr>
          <w:delText xml:space="preserve">) </w:delText>
        </w:r>
        <w:r w:rsidR="00D4056A" w:rsidRPr="00616B5C" w:rsidDel="00131F2F">
          <w:rPr>
            <w:rFonts w:asciiTheme="minorHAnsi" w:hAnsiTheme="minorHAnsi" w:cstheme="minorHAnsi"/>
            <w:sz w:val="18"/>
            <w:szCs w:val="18"/>
          </w:rPr>
          <w:delText>as</w:delText>
        </w:r>
        <w:r w:rsidR="00E92F3B" w:rsidRPr="00616B5C" w:rsidDel="00131F2F">
          <w:rPr>
            <w:rFonts w:asciiTheme="minorHAnsi" w:hAnsiTheme="minorHAnsi" w:cstheme="minorHAnsi"/>
            <w:sz w:val="18"/>
            <w:szCs w:val="18"/>
          </w:rPr>
          <w:delText xml:space="preserve"> the sentiment score computed by an arbitrary sentiment classification model. Let </w:delText>
        </w:r>
        <w:r w:rsidR="00E92F3B" w:rsidRPr="00616B5C" w:rsidDel="00131F2F">
          <w:rPr>
            <w:rFonts w:asciiTheme="minorHAnsi" w:hAnsiTheme="minorHAnsi" w:cstheme="minorHAnsi"/>
            <w:i/>
            <w:iCs/>
            <w:sz w:val="18"/>
            <w:szCs w:val="18"/>
          </w:rPr>
          <w:delText>α</w:delText>
        </w:r>
        <w:r w:rsidR="00E92F3B" w:rsidRPr="00616B5C" w:rsidDel="00131F2F">
          <w:rPr>
            <w:rFonts w:asciiTheme="minorHAnsi" w:hAnsiTheme="minorHAnsi" w:cstheme="minorHAnsi"/>
            <w:sz w:val="18"/>
            <w:szCs w:val="18"/>
          </w:rPr>
          <w:delText>(</w:delText>
        </w:r>
        <w:r w:rsidR="00E92F3B" w:rsidRPr="00616B5C" w:rsidDel="00131F2F">
          <w:rPr>
            <w:rFonts w:asciiTheme="minorHAnsi" w:hAnsiTheme="minorHAnsi" w:cstheme="minorHAnsi"/>
            <w:i/>
            <w:iCs/>
            <w:sz w:val="18"/>
            <w:szCs w:val="18"/>
          </w:rPr>
          <w:delText>i, k</w:delText>
        </w:r>
        <w:r w:rsidR="00E92F3B" w:rsidRPr="00616B5C" w:rsidDel="00131F2F">
          <w:rPr>
            <w:rFonts w:asciiTheme="minorHAnsi" w:hAnsiTheme="minorHAnsi" w:cstheme="minorHAnsi"/>
            <w:sz w:val="18"/>
            <w:szCs w:val="18"/>
          </w:rPr>
          <w:delText xml:space="preserve">) be the probability of topic </w:delText>
        </w:r>
        <w:r w:rsidR="00E92F3B" w:rsidRPr="00616B5C" w:rsidDel="00131F2F">
          <w:rPr>
            <w:rFonts w:asciiTheme="minorHAnsi" w:hAnsiTheme="minorHAnsi" w:cstheme="minorHAnsi"/>
            <w:i/>
            <w:iCs/>
            <w:sz w:val="18"/>
            <w:szCs w:val="18"/>
          </w:rPr>
          <w:delText>k</w:delText>
        </w:r>
        <w:r w:rsidR="00E92F3B" w:rsidRPr="00616B5C" w:rsidDel="00131F2F">
          <w:rPr>
            <w:rFonts w:asciiTheme="minorHAnsi" w:hAnsiTheme="minorHAnsi" w:cstheme="minorHAnsi"/>
            <w:sz w:val="18"/>
            <w:szCs w:val="18"/>
          </w:rPr>
          <w:delText xml:space="preserve"> in document </w:delText>
        </w:r>
        <w:r w:rsidR="00E92F3B" w:rsidRPr="00616B5C" w:rsidDel="00131F2F">
          <w:rPr>
            <w:rFonts w:asciiTheme="minorHAnsi" w:hAnsiTheme="minorHAnsi" w:cstheme="minorHAnsi"/>
            <w:i/>
            <w:iCs/>
            <w:sz w:val="18"/>
            <w:szCs w:val="18"/>
          </w:rPr>
          <w:delText>i</w:delText>
        </w:r>
        <w:r w:rsidR="00E92F3B" w:rsidRPr="00616B5C" w:rsidDel="00131F2F">
          <w:rPr>
            <w:rFonts w:asciiTheme="minorHAnsi" w:hAnsiTheme="minorHAnsi" w:cstheme="minorHAnsi"/>
            <w:sz w:val="18"/>
            <w:szCs w:val="18"/>
          </w:rPr>
          <w:delText xml:space="preserve">, where </w:delText>
        </w:r>
      </w:del>
      <m:oMath>
        <m:nary>
          <m:naryPr>
            <m:chr m:val="∑"/>
            <m:grow m:val="1"/>
            <m:ctrlPr>
              <w:del w:id="58" w:author="Author">
                <w:rPr>
                  <w:rFonts w:ascii="Cambria Math" w:hAnsi="Cambria Math" w:cstheme="minorHAnsi"/>
                  <w:sz w:val="18"/>
                  <w:szCs w:val="18"/>
                </w:rPr>
              </w:del>
            </m:ctrlPr>
          </m:naryPr>
          <m:sub>
            <m:r>
              <w:del w:id="59" w:author="Author">
                <w:rPr>
                  <w:rFonts w:ascii="Cambria Math" w:eastAsia="Cambria Math" w:hAnsi="Cambria Math" w:cstheme="minorHAnsi"/>
                  <w:sz w:val="18"/>
                  <w:szCs w:val="18"/>
                </w:rPr>
                <m:t>k=1</m:t>
              </w:del>
            </m:r>
          </m:sub>
          <m:sup>
            <m:r>
              <w:del w:id="60" w:author="Author">
                <w:rPr>
                  <w:rFonts w:ascii="Cambria Math" w:eastAsia="Cambria Math" w:hAnsi="Cambria Math" w:cstheme="minorHAnsi"/>
                  <w:sz w:val="18"/>
                  <w:szCs w:val="18"/>
                </w:rPr>
                <m:t>K</m:t>
              </w:del>
            </m:r>
          </m:sup>
          <m:e>
            <m:r>
              <w:del w:id="61" w:author="Author">
                <m:rPr>
                  <m:sty m:val="p"/>
                </m:rPr>
                <w:rPr>
                  <w:rFonts w:ascii="Cambria Math" w:hAnsi="Cambria Math" w:cstheme="minorHAnsi"/>
                  <w:sz w:val="18"/>
                  <w:szCs w:val="18"/>
                </w:rPr>
                <m:t xml:space="preserve"> </m:t>
              </w:del>
            </m:r>
            <m:r>
              <w:del w:id="62" w:author="Author">
                <w:rPr>
                  <w:rFonts w:ascii="Cambria Math" w:hAnsi="Cambria Math" w:cstheme="minorHAnsi"/>
                  <w:sz w:val="18"/>
                  <w:szCs w:val="18"/>
                </w:rPr>
                <m:t>α</m:t>
              </w:del>
            </m:r>
            <m:d>
              <m:dPr>
                <m:ctrlPr>
                  <w:del w:id="63" w:author="Author">
                    <w:rPr>
                      <w:rFonts w:ascii="Cambria Math" w:hAnsi="Cambria Math" w:cstheme="minorHAnsi"/>
                      <w:sz w:val="18"/>
                      <w:szCs w:val="18"/>
                    </w:rPr>
                  </w:del>
                </m:ctrlPr>
              </m:dPr>
              <m:e>
                <m:r>
                  <w:del w:id="64" w:author="Author">
                    <w:rPr>
                      <w:rFonts w:ascii="Cambria Math" w:hAnsi="Cambria Math" w:cstheme="minorHAnsi"/>
                      <w:sz w:val="18"/>
                      <w:szCs w:val="18"/>
                    </w:rPr>
                    <m:t>i, k</m:t>
                  </w:del>
                </m:r>
              </m:e>
            </m:d>
            <m:r>
              <w:del w:id="65" w:author="Author">
                <m:rPr>
                  <m:sty m:val="p"/>
                </m:rPr>
                <w:rPr>
                  <w:rFonts w:ascii="Cambria Math" w:hAnsi="Cambria Math" w:cstheme="minorHAnsi"/>
                  <w:sz w:val="18"/>
                  <w:szCs w:val="18"/>
                </w:rPr>
                <m:t>=1</m:t>
              </w:del>
            </m:r>
          </m:e>
        </m:nary>
      </m:oMath>
      <w:del w:id="66" w:author="Author">
        <w:r w:rsidR="00E92F3B" w:rsidRPr="00616B5C" w:rsidDel="00131F2F">
          <w:rPr>
            <w:rFonts w:asciiTheme="minorHAnsi" w:eastAsiaTheme="minorEastAsia" w:hAnsiTheme="minorHAnsi" w:cstheme="minorHAnsi"/>
            <w:sz w:val="18"/>
            <w:szCs w:val="18"/>
          </w:rPr>
          <w:delText xml:space="preserve"> and </w:delText>
        </w:r>
      </w:del>
      <m:oMath>
        <m:r>
          <w:del w:id="67" w:author="Author">
            <w:rPr>
              <w:rFonts w:ascii="Cambria Math" w:hAnsi="Cambria Math" w:cstheme="minorHAnsi"/>
              <w:sz w:val="18"/>
              <w:szCs w:val="18"/>
            </w:rPr>
            <m:t>α</m:t>
          </w:del>
        </m:r>
        <m:d>
          <m:dPr>
            <m:ctrlPr>
              <w:del w:id="68" w:author="Author">
                <w:rPr>
                  <w:rFonts w:ascii="Cambria Math" w:hAnsi="Cambria Math" w:cstheme="minorHAnsi"/>
                  <w:sz w:val="18"/>
                  <w:szCs w:val="18"/>
                </w:rPr>
              </w:del>
            </m:ctrlPr>
          </m:dPr>
          <m:e>
            <m:r>
              <w:del w:id="69" w:author="Author">
                <w:rPr>
                  <w:rFonts w:ascii="Cambria Math" w:hAnsi="Cambria Math" w:cstheme="minorHAnsi"/>
                  <w:sz w:val="18"/>
                  <w:szCs w:val="18"/>
                </w:rPr>
                <m:t>i, k</m:t>
              </w:del>
            </m:r>
          </m:e>
        </m:d>
        <m:r>
          <w:del w:id="70" w:author="Author">
            <m:rPr>
              <m:sty m:val="p"/>
            </m:rPr>
            <w:rPr>
              <w:rFonts w:ascii="Cambria Math" w:hAnsi="Cambria Math" w:cstheme="minorHAnsi"/>
              <w:sz w:val="18"/>
              <w:szCs w:val="18"/>
            </w:rPr>
            <m:t>≥0</m:t>
          </w:del>
        </m:r>
      </m:oMath>
      <w:del w:id="71" w:author="Author">
        <w:r w:rsidR="00E92F3B" w:rsidRPr="00616B5C" w:rsidDel="00131F2F">
          <w:rPr>
            <w:rFonts w:asciiTheme="minorHAnsi" w:eastAsiaTheme="minorEastAsia" w:hAnsiTheme="minorHAnsi" w:cstheme="minorHAnsi"/>
            <w:sz w:val="18"/>
            <w:szCs w:val="18"/>
          </w:rPr>
          <w:delText xml:space="preserve"> for all </w:delText>
        </w:r>
        <w:r w:rsidR="00E92F3B" w:rsidRPr="00616B5C" w:rsidDel="00131F2F">
          <w:rPr>
            <w:rFonts w:asciiTheme="minorHAnsi" w:eastAsiaTheme="minorEastAsia" w:hAnsiTheme="minorHAnsi" w:cstheme="minorHAnsi"/>
            <w:i/>
            <w:iCs/>
            <w:sz w:val="18"/>
            <w:szCs w:val="18"/>
          </w:rPr>
          <w:delText>i</w:delText>
        </w:r>
        <w:r w:rsidR="00E92F3B" w:rsidRPr="00616B5C" w:rsidDel="00131F2F">
          <w:rPr>
            <w:rFonts w:asciiTheme="minorHAnsi" w:eastAsiaTheme="minorEastAsia" w:hAnsiTheme="minorHAnsi" w:cstheme="minorHAnsi"/>
            <w:sz w:val="18"/>
            <w:szCs w:val="18"/>
          </w:rPr>
          <w:delText xml:space="preserve">, </w:delText>
        </w:r>
        <w:r w:rsidR="00E92F3B" w:rsidRPr="00616B5C" w:rsidDel="00131F2F">
          <w:rPr>
            <w:rFonts w:asciiTheme="minorHAnsi" w:eastAsiaTheme="minorEastAsia" w:hAnsiTheme="minorHAnsi" w:cstheme="minorHAnsi"/>
            <w:i/>
            <w:iCs/>
            <w:sz w:val="18"/>
            <w:szCs w:val="18"/>
          </w:rPr>
          <w:delText>k</w:delText>
        </w:r>
        <w:r w:rsidR="00E92F3B" w:rsidRPr="00616B5C" w:rsidDel="00131F2F">
          <w:rPr>
            <w:rFonts w:asciiTheme="minorHAnsi" w:eastAsiaTheme="minorEastAsia" w:hAnsiTheme="minorHAnsi" w:cstheme="minorHAnsi"/>
            <w:sz w:val="18"/>
            <w:szCs w:val="18"/>
          </w:rPr>
          <w:delText>. We define a topic mood score per topic that reflects the macro level sentiment corresponding to a topic based on the whole corpus.</w:delText>
        </w:r>
      </w:del>
      <w:r w:rsidR="00E92F3B" w:rsidRPr="00616B5C">
        <w:rPr>
          <w:rFonts w:asciiTheme="minorHAnsi" w:eastAsiaTheme="minorEastAsia" w:hAnsiTheme="minorHAnsi" w:cstheme="minorHAnsi"/>
          <w:sz w:val="18"/>
          <w:szCs w:val="18"/>
        </w:rPr>
        <w:t xml:space="preserve"> Each document </w:t>
      </w:r>
      <w:proofErr w:type="spellStart"/>
      <w:r w:rsidR="00E92F3B" w:rsidRPr="00616B5C">
        <w:rPr>
          <w:rFonts w:asciiTheme="minorHAnsi" w:eastAsiaTheme="minorEastAsia" w:hAnsiTheme="minorHAnsi" w:cstheme="minorHAnsi"/>
          <w:i/>
          <w:iCs/>
          <w:sz w:val="18"/>
          <w:szCs w:val="18"/>
        </w:rPr>
        <w:t>i</w:t>
      </w:r>
      <w:proofErr w:type="spellEnd"/>
      <w:r w:rsidR="00E92F3B" w:rsidRPr="00616B5C">
        <w:rPr>
          <w:rFonts w:asciiTheme="minorHAnsi" w:eastAsiaTheme="minorEastAsia" w:hAnsiTheme="minorHAnsi" w:cstheme="minorHAnsi"/>
          <w:sz w:val="18"/>
          <w:szCs w:val="18"/>
        </w:rPr>
        <w:t xml:space="preserve"> is classified to k for which </w:t>
      </w:r>
      <w:r w:rsidR="00E92F3B" w:rsidRPr="00616B5C">
        <w:rPr>
          <w:rFonts w:asciiTheme="minorHAnsi" w:hAnsiTheme="minorHAnsi" w:cstheme="minorHAnsi"/>
          <w:i/>
          <w:iCs/>
          <w:sz w:val="18"/>
          <w:szCs w:val="18"/>
        </w:rPr>
        <w:t>α</w:t>
      </w:r>
      <w:r w:rsidR="00E92F3B" w:rsidRPr="00616B5C">
        <w:rPr>
          <w:rFonts w:asciiTheme="minorHAnsi" w:hAnsiTheme="minorHAnsi" w:cstheme="minorHAnsi"/>
          <w:sz w:val="18"/>
          <w:szCs w:val="18"/>
        </w:rPr>
        <w:t>(</w:t>
      </w:r>
      <w:proofErr w:type="spellStart"/>
      <w:r w:rsidR="00E92F3B" w:rsidRPr="00616B5C">
        <w:rPr>
          <w:rFonts w:asciiTheme="minorHAnsi" w:hAnsiTheme="minorHAnsi" w:cstheme="minorHAnsi"/>
          <w:i/>
          <w:iCs/>
          <w:sz w:val="18"/>
          <w:szCs w:val="18"/>
        </w:rPr>
        <w:t>i</w:t>
      </w:r>
      <w:proofErr w:type="spellEnd"/>
      <w:r w:rsidR="00E92F3B" w:rsidRPr="00616B5C">
        <w:rPr>
          <w:rFonts w:asciiTheme="minorHAnsi" w:hAnsiTheme="minorHAnsi" w:cstheme="minorHAnsi"/>
          <w:i/>
          <w:iCs/>
          <w:sz w:val="18"/>
          <w:szCs w:val="18"/>
        </w:rPr>
        <w:t>, k</w:t>
      </w:r>
      <w:r w:rsidR="00E92F3B" w:rsidRPr="00616B5C">
        <w:rPr>
          <w:rFonts w:asciiTheme="minorHAnsi" w:hAnsiTheme="minorHAnsi" w:cstheme="minorHAnsi"/>
          <w:sz w:val="18"/>
          <w:szCs w:val="18"/>
        </w:rPr>
        <w:t>) is maximum. Within that topic the topic mood score</w:t>
      </w:r>
      <w:r w:rsidR="00216328" w:rsidRPr="00616B5C">
        <w:rPr>
          <w:rFonts w:asciiTheme="minorHAnsi" w:hAnsiTheme="minorHAnsi" w:cstheme="minorHAnsi"/>
          <w:sz w:val="18"/>
          <w:szCs w:val="18"/>
        </w:rPr>
        <w:t xml:space="preserve"> is defined as:</w:t>
      </w:r>
    </w:p>
    <w:p w14:paraId="730881E9" w14:textId="500D18C2" w:rsidR="00C90AAD" w:rsidRPr="00616B5C" w:rsidRDefault="00E92F3B" w:rsidP="00616B5C">
      <w:pPr>
        <w:pStyle w:val="15"/>
        <w:spacing w:line="276" w:lineRule="auto"/>
        <w:ind w:firstLine="180"/>
        <w:jc w:val="center"/>
        <w:rPr>
          <w:rFonts w:asciiTheme="minorHAnsi" w:eastAsiaTheme="minorEastAsia" w:hAnsiTheme="minorHAnsi" w:cstheme="minorHAnsi"/>
          <w:sz w:val="18"/>
          <w:szCs w:val="18"/>
        </w:rPr>
      </w:pPr>
      <m:oMath>
        <m:r>
          <w:rPr>
            <w:rFonts w:ascii="Cambria Math" w:hAnsi="Cambria Math" w:cstheme="minorHAnsi"/>
            <w:sz w:val="18"/>
            <w:szCs w:val="18"/>
          </w:rPr>
          <m:t>β</m:t>
        </m:r>
        <m:d>
          <m:dPr>
            <m:ctrlPr>
              <w:rPr>
                <w:rFonts w:ascii="Cambria Math" w:hAnsi="Cambria Math" w:cstheme="minorHAnsi"/>
                <w:i/>
                <w:iCs/>
                <w:sz w:val="18"/>
                <w:szCs w:val="18"/>
              </w:rPr>
            </m:ctrlPr>
          </m:dPr>
          <m:e>
            <m:r>
              <w:rPr>
                <w:rFonts w:ascii="Cambria Math" w:hAnsi="Cambria Math" w:cstheme="minorHAnsi"/>
                <w:sz w:val="18"/>
                <w:szCs w:val="18"/>
              </w:rPr>
              <m:t>k</m:t>
            </m:r>
          </m:e>
        </m:d>
        <m:r>
          <m:rPr>
            <m:sty m:val="p"/>
          </m:rPr>
          <w:rPr>
            <w:rFonts w:ascii="Cambria Math" w:hAnsi="Cambria Math" w:cstheme="minorHAnsi"/>
            <w:sz w:val="18"/>
            <w:szCs w:val="18"/>
          </w:rPr>
          <m:t>=</m:t>
        </m:r>
        <m:f>
          <m:fPr>
            <m:ctrlPr>
              <w:rPr>
                <w:rFonts w:ascii="Cambria Math" w:hAnsi="Cambria Math" w:cstheme="minorHAnsi"/>
                <w:sz w:val="18"/>
                <w:szCs w:val="18"/>
              </w:rPr>
            </m:ctrlPr>
          </m:fPr>
          <m:num>
            <m:r>
              <w:rPr>
                <w:rFonts w:ascii="Cambria Math" w:hAnsi="Cambria Math" w:cstheme="minorHAnsi"/>
                <w:sz w:val="18"/>
                <w:szCs w:val="18"/>
              </w:rPr>
              <m:t>µ(+,  k)</m:t>
            </m:r>
          </m:num>
          <m:den>
            <m:r>
              <w:rPr>
                <w:rFonts w:ascii="Cambria Math" w:hAnsi="Cambria Math" w:cstheme="minorHAnsi"/>
                <w:sz w:val="18"/>
                <w:szCs w:val="18"/>
              </w:rPr>
              <m:t>µ</m:t>
            </m:r>
            <m:d>
              <m:dPr>
                <m:ctrlPr>
                  <w:rPr>
                    <w:rFonts w:ascii="Cambria Math" w:hAnsi="Cambria Math" w:cstheme="minorHAnsi"/>
                    <w:i/>
                    <w:sz w:val="18"/>
                    <w:szCs w:val="18"/>
                  </w:rPr>
                </m:ctrlPr>
              </m:dPr>
              <m:e>
                <m:r>
                  <w:rPr>
                    <w:rFonts w:ascii="Cambria Math" w:hAnsi="Cambria Math" w:cstheme="minorHAnsi"/>
                    <w:sz w:val="18"/>
                    <w:szCs w:val="18"/>
                  </w:rPr>
                  <m:t>+,  k</m:t>
                </m:r>
              </m:e>
            </m:d>
            <m:r>
              <w:rPr>
                <w:rFonts w:ascii="Cambria Math" w:hAnsi="Cambria Math" w:cstheme="minorHAnsi"/>
                <w:sz w:val="18"/>
                <w:szCs w:val="18"/>
              </w:rPr>
              <m:t>+ µ</m:t>
            </m:r>
            <m:d>
              <m:dPr>
                <m:ctrlPr>
                  <w:rPr>
                    <w:rFonts w:ascii="Cambria Math" w:hAnsi="Cambria Math" w:cstheme="minorHAnsi"/>
                    <w:i/>
                    <w:sz w:val="18"/>
                    <w:szCs w:val="18"/>
                  </w:rPr>
                </m:ctrlPr>
              </m:dPr>
              <m:e>
                <m:r>
                  <w:rPr>
                    <w:rFonts w:ascii="Cambria Math" w:hAnsi="Cambria Math" w:cstheme="minorHAnsi"/>
                    <w:sz w:val="18"/>
                    <w:szCs w:val="18"/>
                  </w:rPr>
                  <m:t>0,  k</m:t>
                </m:r>
              </m:e>
            </m:d>
            <m:r>
              <w:rPr>
                <w:rFonts w:ascii="Cambria Math" w:hAnsi="Cambria Math" w:cstheme="minorHAnsi"/>
                <w:sz w:val="18"/>
                <w:szCs w:val="18"/>
              </w:rPr>
              <m:t>+ µ(-,  k)</m:t>
            </m:r>
          </m:den>
        </m:f>
      </m:oMath>
      <w:r w:rsidR="00A75031" w:rsidRPr="00616B5C">
        <w:rPr>
          <w:rFonts w:asciiTheme="minorHAnsi" w:hAnsiTheme="minorHAnsi" w:cstheme="minorHAnsi"/>
          <w:sz w:val="18"/>
          <w:szCs w:val="18"/>
        </w:rPr>
        <w:t xml:space="preserve"> </w:t>
      </w:r>
      <w:r w:rsidR="00A75031" w:rsidRPr="00616B5C">
        <w:rPr>
          <w:rFonts w:asciiTheme="minorHAnsi" w:eastAsiaTheme="minorEastAsia" w:hAnsiTheme="minorHAnsi" w:cstheme="minorHAnsi"/>
          <w:sz w:val="18"/>
          <w:szCs w:val="18"/>
        </w:rPr>
        <w:t xml:space="preserve">        </w:t>
      </w:r>
      <w:proofErr w:type="gramStart"/>
      <w:r w:rsidR="00617659">
        <w:rPr>
          <w:rFonts w:asciiTheme="minorHAnsi" w:eastAsiaTheme="minorEastAsia" w:hAnsiTheme="minorHAnsi" w:cstheme="minorHAnsi"/>
          <w:sz w:val="18"/>
          <w:szCs w:val="18"/>
        </w:rPr>
        <w:t>Eq.</w:t>
      </w:r>
      <w:r w:rsidR="00A75031" w:rsidRPr="00616B5C">
        <w:rPr>
          <w:rFonts w:asciiTheme="minorHAnsi" w:eastAsiaTheme="minorEastAsia" w:hAnsiTheme="minorHAnsi" w:cstheme="minorHAnsi"/>
          <w:sz w:val="18"/>
          <w:szCs w:val="18"/>
        </w:rPr>
        <w:t>(</w:t>
      </w:r>
      <w:proofErr w:type="gramEnd"/>
      <w:r w:rsidR="00A75031" w:rsidRPr="00616B5C">
        <w:rPr>
          <w:rFonts w:asciiTheme="minorHAnsi" w:eastAsiaTheme="minorEastAsia" w:hAnsiTheme="minorHAnsi" w:cstheme="minorHAnsi"/>
          <w:sz w:val="18"/>
          <w:szCs w:val="18"/>
        </w:rPr>
        <w:t>1)</w:t>
      </w:r>
    </w:p>
    <w:p w14:paraId="26BB3B9B" w14:textId="5BEE8F67" w:rsidR="00E92F3B" w:rsidRPr="00616B5C" w:rsidRDefault="00E92F3B" w:rsidP="00616B5C">
      <w:pPr>
        <w:pStyle w:val="15"/>
        <w:spacing w:line="230" w:lineRule="exact"/>
        <w:ind w:firstLineChars="0" w:firstLine="0"/>
        <w:rPr>
          <w:rFonts w:eastAsiaTheme="minorEastAsia" w:cs="Times New Roman"/>
          <w:sz w:val="18"/>
          <w:szCs w:val="18"/>
        </w:rPr>
      </w:pPr>
      <w:r w:rsidRPr="00616B5C">
        <w:rPr>
          <w:rFonts w:asciiTheme="minorHAnsi" w:eastAsiaTheme="minorEastAsia" w:hAnsiTheme="minorHAnsi" w:cstheme="minorHAnsi"/>
          <w:sz w:val="18"/>
          <w:szCs w:val="18"/>
        </w:rPr>
        <w:t xml:space="preserve">where </w:t>
      </w:r>
      <m:oMath>
        <m:r>
          <w:rPr>
            <w:rFonts w:ascii="Cambria Math" w:hAnsi="Cambria Math" w:cstheme="minorHAnsi"/>
            <w:sz w:val="18"/>
            <w:szCs w:val="18"/>
          </w:rPr>
          <m:t>µ</m:t>
        </m:r>
        <m:d>
          <m:dPr>
            <m:ctrlPr>
              <w:rPr>
                <w:rFonts w:ascii="Cambria Math" w:hAnsi="Cambria Math" w:cstheme="minorHAnsi"/>
                <w:i/>
                <w:sz w:val="18"/>
                <w:szCs w:val="18"/>
              </w:rPr>
            </m:ctrlPr>
          </m:dPr>
          <m:e>
            <m:r>
              <w:rPr>
                <w:rFonts w:ascii="Cambria Math" w:hAnsi="Cambria Math" w:cstheme="minorHAnsi"/>
                <w:sz w:val="18"/>
                <w:szCs w:val="18"/>
              </w:rPr>
              <m:t>+,  k</m:t>
            </m:r>
          </m:e>
        </m:d>
        <m:r>
          <w:rPr>
            <w:rFonts w:ascii="Cambria Math" w:hAnsi="Cambria Math" w:cstheme="minorHAnsi"/>
            <w:sz w:val="18"/>
            <w:szCs w:val="18"/>
          </w:rPr>
          <m:t>, µ</m:t>
        </m:r>
        <m:d>
          <m:dPr>
            <m:ctrlPr>
              <w:rPr>
                <w:rFonts w:ascii="Cambria Math" w:hAnsi="Cambria Math" w:cstheme="minorHAnsi"/>
                <w:i/>
                <w:sz w:val="18"/>
                <w:szCs w:val="18"/>
              </w:rPr>
            </m:ctrlPr>
          </m:dPr>
          <m:e>
            <m:r>
              <w:rPr>
                <w:rFonts w:ascii="Cambria Math" w:hAnsi="Cambria Math" w:cstheme="minorHAnsi"/>
                <w:sz w:val="18"/>
                <w:szCs w:val="18"/>
              </w:rPr>
              <m:t>0,  k</m:t>
            </m:r>
          </m:e>
        </m:d>
        <m:r>
          <w:rPr>
            <w:rFonts w:ascii="Cambria Math" w:hAnsi="Cambria Math" w:cstheme="minorHAnsi"/>
            <w:sz w:val="18"/>
            <w:szCs w:val="18"/>
          </w:rPr>
          <m:t xml:space="preserve"> and µ(-,  k)</m:t>
        </m:r>
      </m:oMath>
      <w:r w:rsidRPr="00616B5C">
        <w:rPr>
          <w:rFonts w:asciiTheme="minorHAnsi" w:eastAsiaTheme="minorEastAsia" w:hAnsiTheme="minorHAnsi" w:cstheme="minorHAnsi"/>
          <w:sz w:val="18"/>
          <w:szCs w:val="18"/>
        </w:rPr>
        <w:t xml:space="preserve"> are number of positive, </w:t>
      </w:r>
      <w:proofErr w:type="gramStart"/>
      <w:r w:rsidRPr="00616B5C">
        <w:rPr>
          <w:rFonts w:asciiTheme="minorHAnsi" w:eastAsiaTheme="minorEastAsia" w:hAnsiTheme="minorHAnsi" w:cstheme="minorHAnsi"/>
          <w:sz w:val="18"/>
          <w:szCs w:val="18"/>
        </w:rPr>
        <w:t>neutral</w:t>
      </w:r>
      <w:proofErr w:type="gramEnd"/>
      <w:r w:rsidRPr="00616B5C">
        <w:rPr>
          <w:rFonts w:asciiTheme="minorHAnsi" w:eastAsiaTheme="minorEastAsia" w:hAnsiTheme="minorHAnsi" w:cstheme="minorHAnsi"/>
          <w:sz w:val="18"/>
          <w:szCs w:val="18"/>
        </w:rPr>
        <w:t xml:space="preserve"> and negative comments for topic k with maximum </w:t>
      </w:r>
      <m:oMath>
        <m:r>
          <w:rPr>
            <w:rFonts w:ascii="Cambria Math" w:hAnsi="Cambria Math" w:cstheme="minorHAnsi"/>
            <w:sz w:val="18"/>
            <w:szCs w:val="18"/>
          </w:rPr>
          <m:t>α</m:t>
        </m:r>
        <m:d>
          <m:dPr>
            <m:ctrlPr>
              <w:rPr>
                <w:rFonts w:ascii="Cambria Math" w:hAnsi="Cambria Math" w:cstheme="minorHAnsi"/>
                <w:sz w:val="18"/>
                <w:szCs w:val="18"/>
              </w:rPr>
            </m:ctrlPr>
          </m:dPr>
          <m:e>
            <m:r>
              <w:rPr>
                <w:rFonts w:ascii="Cambria Math" w:hAnsi="Cambria Math" w:cstheme="minorHAnsi"/>
                <w:sz w:val="18"/>
                <w:szCs w:val="18"/>
              </w:rPr>
              <m:t>i, k</m:t>
            </m:r>
          </m:e>
        </m:d>
      </m:oMath>
      <w:r>
        <w:rPr>
          <w:rFonts w:eastAsiaTheme="minorEastAsia" w:cs="Times New Roman"/>
          <w:color w:val="FF0000"/>
          <w:szCs w:val="20"/>
        </w:rPr>
        <w:t xml:space="preserve"> </w:t>
      </w:r>
      <w:r w:rsidRPr="00616B5C">
        <w:rPr>
          <w:rFonts w:eastAsiaTheme="minorEastAsia" w:cs="Times New Roman"/>
          <w:sz w:val="18"/>
          <w:szCs w:val="18"/>
        </w:rPr>
        <w:t xml:space="preserve">among all k in {1, K}.  Finally, the Topic wise sentiment score for each </w:t>
      </w:r>
      <w:proofErr w:type="spellStart"/>
      <w:r w:rsidRPr="00616B5C">
        <w:rPr>
          <w:rFonts w:eastAsiaTheme="minorEastAsia" w:cs="Times New Roman"/>
          <w:sz w:val="18"/>
          <w:szCs w:val="18"/>
        </w:rPr>
        <w:t>i</w:t>
      </w:r>
      <w:proofErr w:type="spellEnd"/>
      <w:r w:rsidRPr="00616B5C">
        <w:rPr>
          <w:rFonts w:eastAsiaTheme="minorEastAsia" w:cs="Times New Roman"/>
          <w:sz w:val="18"/>
          <w:szCs w:val="18"/>
        </w:rPr>
        <w:t xml:space="preserve"> in GMI, denoted as S(</w:t>
      </w:r>
      <w:proofErr w:type="spellStart"/>
      <w:r w:rsidRPr="00616B5C">
        <w:rPr>
          <w:rFonts w:eastAsiaTheme="minorEastAsia" w:cs="Times New Roman"/>
          <w:sz w:val="18"/>
          <w:szCs w:val="18"/>
        </w:rPr>
        <w:t>i</w:t>
      </w:r>
      <w:proofErr w:type="spellEnd"/>
      <w:r w:rsidRPr="00616B5C">
        <w:rPr>
          <w:rFonts w:eastAsiaTheme="minorEastAsia" w:cs="Times New Roman"/>
          <w:sz w:val="18"/>
          <w:szCs w:val="18"/>
        </w:rPr>
        <w:t>) is computed as:</w:t>
      </w:r>
    </w:p>
    <w:p w14:paraId="77EA5F2E" w14:textId="77777777" w:rsidR="00E92F3B" w:rsidRPr="00616B5C" w:rsidRDefault="00E92F3B" w:rsidP="00616B5C">
      <w:pPr>
        <w:spacing w:line="230" w:lineRule="exact"/>
        <w:rPr>
          <w:rFonts w:asciiTheme="minorHAnsi" w:eastAsiaTheme="minorEastAsia" w:hAnsiTheme="minorHAnsi" w:cstheme="minorHAnsi"/>
          <w:sz w:val="18"/>
          <w:szCs w:val="18"/>
        </w:rPr>
      </w:pPr>
    </w:p>
    <w:p w14:paraId="7552588D" w14:textId="217BB1CE" w:rsidR="00E92F3B" w:rsidRDefault="00E92F3B">
      <w:pPr>
        <w:spacing w:line="230" w:lineRule="exact"/>
        <w:jc w:val="center"/>
        <w:rPr>
          <w:rFonts w:asciiTheme="minorHAnsi" w:eastAsiaTheme="minorEastAsia" w:hAnsiTheme="minorHAnsi" w:cstheme="minorHAnsi"/>
          <w:sz w:val="18"/>
          <w:szCs w:val="18"/>
        </w:rPr>
      </w:pPr>
      <m:oMath>
        <m:r>
          <w:rPr>
            <w:rFonts w:ascii="Cambria Math" w:hAnsi="Cambria Math" w:cstheme="minorHAnsi"/>
            <w:sz w:val="18"/>
            <w:szCs w:val="18"/>
          </w:rPr>
          <m:t>S</m:t>
        </m:r>
        <m:d>
          <m:dPr>
            <m:ctrlPr>
              <w:rPr>
                <w:rFonts w:ascii="Cambria Math" w:hAnsi="Cambria Math" w:cstheme="minorHAnsi"/>
                <w:i/>
                <w:sz w:val="18"/>
                <w:szCs w:val="18"/>
              </w:rPr>
            </m:ctrlPr>
          </m:dPr>
          <m:e>
            <m:r>
              <w:rPr>
                <w:rFonts w:ascii="Cambria Math" w:hAnsi="Cambria Math" w:cstheme="minorHAnsi"/>
                <w:sz w:val="18"/>
                <w:szCs w:val="18"/>
              </w:rPr>
              <m:t>i</m:t>
            </m:r>
          </m:e>
        </m:d>
        <m:r>
          <w:rPr>
            <w:rFonts w:ascii="Cambria Math" w:hAnsi="Cambria Math" w:cstheme="minorHAnsi"/>
            <w:sz w:val="18"/>
            <w:szCs w:val="18"/>
          </w:rPr>
          <m:t>=r(i)</m:t>
        </m:r>
        <m:nary>
          <m:naryPr>
            <m:chr m:val="∑"/>
            <m:grow m:val="1"/>
            <m:ctrlPr>
              <w:rPr>
                <w:rFonts w:ascii="Cambria Math" w:hAnsi="Cambria Math" w:cstheme="minorHAnsi"/>
                <w:sz w:val="18"/>
                <w:szCs w:val="18"/>
              </w:rPr>
            </m:ctrlPr>
          </m:naryPr>
          <m:sub>
            <m:r>
              <w:rPr>
                <w:rFonts w:ascii="Cambria Math" w:eastAsia="Cambria Math" w:hAnsi="Cambria Math" w:cstheme="minorHAnsi"/>
                <w:sz w:val="18"/>
                <w:szCs w:val="18"/>
              </w:rPr>
              <m:t>k=1</m:t>
            </m:r>
          </m:sub>
          <m:sup>
            <m:r>
              <w:rPr>
                <w:rFonts w:ascii="Cambria Math" w:eastAsia="Cambria Math" w:hAnsi="Cambria Math" w:cstheme="minorHAnsi"/>
                <w:sz w:val="18"/>
                <w:szCs w:val="18"/>
              </w:rPr>
              <m:t>K</m:t>
            </m:r>
          </m:sup>
          <m:e>
            <m:r>
              <m:rPr>
                <m:sty m:val="p"/>
              </m:rPr>
              <w:rPr>
                <w:rFonts w:ascii="Cambria Math" w:hAnsi="Cambria Math" w:cstheme="minorHAnsi"/>
                <w:sz w:val="18"/>
                <w:szCs w:val="18"/>
              </w:rPr>
              <m:t xml:space="preserve"> </m:t>
            </m:r>
            <m:r>
              <w:rPr>
                <w:rFonts w:ascii="Cambria Math" w:hAnsi="Cambria Math" w:cstheme="minorHAnsi"/>
                <w:sz w:val="18"/>
                <w:szCs w:val="18"/>
              </w:rPr>
              <m:t>α</m:t>
            </m:r>
            <m:d>
              <m:dPr>
                <m:ctrlPr>
                  <w:rPr>
                    <w:rFonts w:ascii="Cambria Math" w:hAnsi="Cambria Math" w:cstheme="minorHAnsi"/>
                    <w:sz w:val="18"/>
                    <w:szCs w:val="18"/>
                  </w:rPr>
                </m:ctrlPr>
              </m:dPr>
              <m:e>
                <m:r>
                  <w:rPr>
                    <w:rFonts w:ascii="Cambria Math" w:hAnsi="Cambria Math" w:cstheme="minorHAnsi"/>
                    <w:sz w:val="18"/>
                    <w:szCs w:val="18"/>
                  </w:rPr>
                  <m:t>i, k</m:t>
                </m:r>
              </m:e>
            </m:d>
            <m:r>
              <m:rPr>
                <m:sty m:val="p"/>
              </m:rPr>
              <w:rPr>
                <w:rFonts w:ascii="Cambria Math" w:hAnsi="Cambria Math" w:cstheme="minorHAnsi"/>
                <w:sz w:val="18"/>
                <w:szCs w:val="18"/>
              </w:rPr>
              <m:t xml:space="preserve"> </m:t>
            </m:r>
            <m:r>
              <w:rPr>
                <w:rFonts w:ascii="Cambria Math" w:hAnsi="Cambria Math" w:cstheme="minorHAnsi"/>
                <w:sz w:val="18"/>
                <w:szCs w:val="18"/>
              </w:rPr>
              <m:t>β</m:t>
            </m:r>
            <m:d>
              <m:dPr>
                <m:ctrlPr>
                  <w:rPr>
                    <w:rFonts w:ascii="Cambria Math" w:hAnsi="Cambria Math" w:cstheme="minorHAnsi"/>
                    <w:i/>
                    <w:iCs/>
                    <w:sz w:val="18"/>
                    <w:szCs w:val="18"/>
                  </w:rPr>
                </m:ctrlPr>
              </m:dPr>
              <m:e>
                <m:r>
                  <w:rPr>
                    <w:rFonts w:ascii="Cambria Math" w:hAnsi="Cambria Math" w:cstheme="minorHAnsi"/>
                    <w:sz w:val="18"/>
                    <w:szCs w:val="18"/>
                  </w:rPr>
                  <m:t>k</m:t>
                </m:r>
              </m:e>
            </m:d>
          </m:e>
        </m:nary>
      </m:oMath>
      <w:r w:rsidRPr="00616B5C">
        <w:rPr>
          <w:rFonts w:asciiTheme="minorHAnsi" w:eastAsiaTheme="minorEastAsia" w:hAnsiTheme="minorHAnsi" w:cstheme="minorHAnsi"/>
          <w:sz w:val="18"/>
          <w:szCs w:val="18"/>
        </w:rPr>
        <w:t xml:space="preserve">        </w:t>
      </w:r>
      <w:proofErr w:type="gramStart"/>
      <w:r w:rsidR="00617659">
        <w:rPr>
          <w:rFonts w:asciiTheme="minorHAnsi" w:eastAsiaTheme="minorEastAsia" w:hAnsiTheme="minorHAnsi" w:cstheme="minorHAnsi"/>
          <w:sz w:val="18"/>
          <w:szCs w:val="18"/>
        </w:rPr>
        <w:t>Eq.</w:t>
      </w:r>
      <w:r w:rsidRPr="00616B5C">
        <w:rPr>
          <w:rFonts w:asciiTheme="minorHAnsi" w:eastAsiaTheme="minorEastAsia" w:hAnsiTheme="minorHAnsi" w:cstheme="minorHAnsi"/>
          <w:sz w:val="18"/>
          <w:szCs w:val="18"/>
        </w:rPr>
        <w:t>(</w:t>
      </w:r>
      <w:proofErr w:type="gramEnd"/>
      <w:r w:rsidR="00D92F4F" w:rsidRPr="00616B5C">
        <w:rPr>
          <w:rFonts w:asciiTheme="minorHAnsi" w:eastAsiaTheme="minorEastAsia" w:hAnsiTheme="minorHAnsi" w:cstheme="minorHAnsi"/>
          <w:sz w:val="18"/>
          <w:szCs w:val="18"/>
        </w:rPr>
        <w:t>2</w:t>
      </w:r>
      <w:r w:rsidRPr="00616B5C">
        <w:rPr>
          <w:rFonts w:asciiTheme="minorHAnsi" w:eastAsiaTheme="minorEastAsia" w:hAnsiTheme="minorHAnsi" w:cstheme="minorHAnsi"/>
          <w:sz w:val="18"/>
          <w:szCs w:val="18"/>
        </w:rPr>
        <w:t>)</w:t>
      </w:r>
    </w:p>
    <w:p w14:paraId="5E473421" w14:textId="77777777" w:rsidR="004D220F" w:rsidRPr="00616B5C" w:rsidRDefault="004D220F" w:rsidP="00616B5C">
      <w:pPr>
        <w:spacing w:line="230" w:lineRule="exact"/>
        <w:jc w:val="center"/>
        <w:rPr>
          <w:rFonts w:asciiTheme="minorHAnsi" w:eastAsiaTheme="minorEastAsia" w:hAnsiTheme="minorHAnsi" w:cstheme="minorHAnsi"/>
          <w:sz w:val="18"/>
          <w:szCs w:val="18"/>
        </w:rPr>
      </w:pPr>
    </w:p>
    <w:p w14:paraId="22F66A65" w14:textId="2160F1D2" w:rsidR="00B86802" w:rsidRPr="00AE1CE6" w:rsidRDefault="00E92F3B" w:rsidP="00616B5C">
      <w:pPr>
        <w:pStyle w:val="15"/>
        <w:spacing w:line="230" w:lineRule="exact"/>
        <w:ind w:firstLine="180"/>
        <w:rPr>
          <w:rFonts w:asciiTheme="majorHAnsi" w:hAnsiTheme="majorHAnsi" w:cstheme="majorHAnsi"/>
          <w:b/>
        </w:rPr>
      </w:pPr>
      <w:r w:rsidRPr="00616B5C">
        <w:rPr>
          <w:rFonts w:asciiTheme="minorHAnsi" w:eastAsiaTheme="minorEastAsia" w:hAnsiTheme="minorHAnsi" w:cstheme="minorHAnsi"/>
          <w:sz w:val="18"/>
          <w:szCs w:val="18"/>
        </w:rPr>
        <w:t xml:space="preserve">This is one of the novel contributions of this paper. Now, </w:t>
      </w:r>
      <w:proofErr w:type="gramStart"/>
      <w:r w:rsidRPr="00616B5C">
        <w:rPr>
          <w:rFonts w:asciiTheme="minorHAnsi" w:eastAsiaTheme="minorEastAsia" w:hAnsiTheme="minorHAnsi" w:cstheme="minorHAnsi"/>
          <w:sz w:val="18"/>
          <w:szCs w:val="18"/>
        </w:rPr>
        <w:t>in order to</w:t>
      </w:r>
      <w:proofErr w:type="gramEnd"/>
      <w:r w:rsidRPr="00616B5C">
        <w:rPr>
          <w:rFonts w:asciiTheme="minorHAnsi" w:eastAsiaTheme="minorEastAsia" w:hAnsiTheme="minorHAnsi" w:cstheme="minorHAnsi"/>
          <w:sz w:val="18"/>
          <w:szCs w:val="18"/>
        </w:rPr>
        <w:t xml:space="preserve"> aggregate this on a monthly basis we took the median S(</w:t>
      </w:r>
      <w:proofErr w:type="spellStart"/>
      <w:r w:rsidRPr="00616B5C">
        <w:rPr>
          <w:rFonts w:asciiTheme="minorHAnsi" w:eastAsiaTheme="minorEastAsia" w:hAnsiTheme="minorHAnsi" w:cstheme="minorHAnsi"/>
          <w:sz w:val="18"/>
          <w:szCs w:val="18"/>
        </w:rPr>
        <w:t>i</w:t>
      </w:r>
      <w:proofErr w:type="spellEnd"/>
      <w:r w:rsidRPr="00616B5C">
        <w:rPr>
          <w:rFonts w:asciiTheme="minorHAnsi" w:eastAsiaTheme="minorEastAsia" w:hAnsiTheme="minorHAnsi" w:cstheme="minorHAnsi"/>
          <w:sz w:val="18"/>
          <w:szCs w:val="18"/>
        </w:rPr>
        <w:t xml:space="preserve">) for all the comments from month </w:t>
      </w:r>
      <w:r w:rsidRPr="00616B5C">
        <w:rPr>
          <w:rFonts w:asciiTheme="minorHAnsi" w:eastAsiaTheme="minorEastAsia" w:hAnsiTheme="minorHAnsi" w:cstheme="minorHAnsi"/>
          <w:i/>
          <w:iCs/>
          <w:sz w:val="18"/>
          <w:szCs w:val="18"/>
        </w:rPr>
        <w:t>t</w:t>
      </w:r>
      <w:r w:rsidRPr="00616B5C">
        <w:rPr>
          <w:rFonts w:asciiTheme="minorHAnsi" w:eastAsiaTheme="minorEastAsia" w:hAnsiTheme="minorHAnsi" w:cstheme="minorHAnsi"/>
          <w:sz w:val="18"/>
          <w:szCs w:val="18"/>
        </w:rPr>
        <w:t>. This reflects the temporal dynamics of the linear combination of topic wise sentiment and per document topic content and eventually aggregated over months</w:t>
      </w:r>
    </w:p>
    <w:p w14:paraId="4201A9B7" w14:textId="7F45C0D3" w:rsidR="00666A80" w:rsidRPr="00A442C2" w:rsidRDefault="00666A80" w:rsidP="00666A80">
      <w:pPr>
        <w:pStyle w:val="af0"/>
        <w:rPr>
          <w:rFonts w:asciiTheme="majorHAnsi" w:hAnsiTheme="majorHAnsi" w:cstheme="majorHAnsi"/>
        </w:rPr>
      </w:pPr>
      <w:proofErr w:type="gramStart"/>
      <w:r w:rsidRPr="00A442C2">
        <w:rPr>
          <w:rFonts w:asciiTheme="majorHAnsi" w:hAnsiTheme="majorHAnsi" w:cstheme="majorHAnsi"/>
          <w:sz w:val="18"/>
        </w:rPr>
        <w:t>3.2.</w:t>
      </w:r>
      <w:r w:rsidR="00A01C35">
        <w:rPr>
          <w:rFonts w:asciiTheme="majorHAnsi" w:hAnsiTheme="majorHAnsi" w:cstheme="majorHAnsi"/>
          <w:sz w:val="18"/>
        </w:rPr>
        <w:t>2</w:t>
      </w:r>
      <w:r w:rsidR="00A31647" w:rsidRPr="00A442C2">
        <w:rPr>
          <w:rFonts w:asciiTheme="majorHAnsi" w:hAnsiTheme="majorHAnsi" w:cstheme="majorHAnsi"/>
          <w:sz w:val="18"/>
        </w:rPr>
        <w:t xml:space="preserve">  </w:t>
      </w:r>
      <w:r w:rsidRPr="00A442C2">
        <w:rPr>
          <w:rFonts w:asciiTheme="majorHAnsi" w:hAnsiTheme="majorHAnsi" w:cstheme="majorHAnsi"/>
          <w:sz w:val="18"/>
        </w:rPr>
        <w:t>Evaluati</w:t>
      </w:r>
      <w:r w:rsidR="00A31647">
        <w:rPr>
          <w:rFonts w:asciiTheme="majorHAnsi" w:hAnsiTheme="majorHAnsi" w:cstheme="majorHAnsi"/>
          <w:sz w:val="18"/>
        </w:rPr>
        <w:t>on</w:t>
      </w:r>
      <w:proofErr w:type="gramEnd"/>
    </w:p>
    <w:p w14:paraId="08406DBD" w14:textId="06F3D2E4" w:rsidR="00CF5A5A" w:rsidRDefault="00CF5A5A" w:rsidP="00CF5A5A">
      <w:pPr>
        <w:pStyle w:val="af0"/>
        <w:spacing w:beforeLines="0" w:before="0" w:line="230" w:lineRule="exact"/>
        <w:ind w:firstLineChars="100" w:firstLine="180"/>
        <w:rPr>
          <w:rFonts w:ascii="Times New Roman" w:eastAsia="Yu Mincho" w:hAnsi="Times New Roman" w:cs="MS Mincho"/>
          <w:sz w:val="18"/>
        </w:rPr>
      </w:pPr>
      <w:r w:rsidRPr="00F62159">
        <w:rPr>
          <w:rFonts w:ascii="Times New Roman" w:eastAsia="Yu Mincho" w:hAnsi="Times New Roman" w:cs="MS Mincho"/>
          <w:sz w:val="18"/>
        </w:rPr>
        <w:t>F</w:t>
      </w:r>
      <w:r w:rsidRPr="00E3310A">
        <w:rPr>
          <w:rFonts w:ascii="Times New Roman" w:eastAsia="Yu Mincho" w:hAnsi="Times New Roman" w:cs="MS Mincho"/>
          <w:sz w:val="18"/>
        </w:rPr>
        <w:t xml:space="preserve">or our experimental </w:t>
      </w:r>
      <w:r>
        <w:rPr>
          <w:rFonts w:ascii="Times New Roman" w:eastAsia="Yu Mincho" w:hAnsi="Times New Roman" w:cs="MS Mincho"/>
          <w:sz w:val="18"/>
        </w:rPr>
        <w:t>evaluation</w:t>
      </w:r>
      <w:r w:rsidRPr="00E3310A">
        <w:rPr>
          <w:rFonts w:ascii="Times New Roman" w:eastAsia="Yu Mincho" w:hAnsi="Times New Roman" w:cs="MS Mincho"/>
          <w:sz w:val="18"/>
        </w:rPr>
        <w:t xml:space="preserve"> we use the </w:t>
      </w:r>
      <w:r>
        <w:rPr>
          <w:rFonts w:ascii="Times New Roman" w:eastAsia="Yu Mincho" w:hAnsi="Times New Roman" w:cs="MS Mincho"/>
          <w:sz w:val="18"/>
        </w:rPr>
        <w:t>GMI</w:t>
      </w:r>
      <w:r w:rsidRPr="00E3310A">
        <w:rPr>
          <w:rFonts w:ascii="Times New Roman" w:eastAsia="Yu Mincho" w:hAnsi="Times New Roman" w:cs="MS Mincho"/>
          <w:sz w:val="18"/>
        </w:rPr>
        <w:t xml:space="preserve"> dataset</w:t>
      </w:r>
      <w:r>
        <w:rPr>
          <w:rFonts w:ascii="Times New Roman" w:eastAsia="Yu Mincho" w:hAnsi="Times New Roman" w:cs="MS Mincho"/>
          <w:sz w:val="18"/>
        </w:rPr>
        <w:t xml:space="preserve"> </w:t>
      </w:r>
      <w:r w:rsidRPr="00E3310A">
        <w:rPr>
          <w:rFonts w:ascii="Times New Roman" w:eastAsia="Yu Mincho" w:hAnsi="Times New Roman" w:cs="MS Mincho"/>
          <w:sz w:val="18"/>
        </w:rPr>
        <w:t xml:space="preserve">that contains a total of </w:t>
      </w:r>
      <w:r>
        <w:rPr>
          <w:rFonts w:ascii="Times New Roman" w:eastAsia="Yu Mincho" w:hAnsi="Times New Roman" w:cs="MS Mincho"/>
          <w:sz w:val="18"/>
        </w:rPr>
        <w:t>785</w:t>
      </w:r>
      <w:r w:rsidRPr="00E3310A">
        <w:rPr>
          <w:rFonts w:ascii="Times New Roman" w:eastAsia="Yu Mincho" w:hAnsi="Times New Roman" w:cs="MS Mincho"/>
          <w:sz w:val="18"/>
        </w:rPr>
        <w:t xml:space="preserve"> </w:t>
      </w:r>
      <w:r>
        <w:rPr>
          <w:rFonts w:ascii="Times New Roman" w:eastAsia="Yu Mincho" w:hAnsi="Times New Roman" w:cs="MS Mincho"/>
          <w:sz w:val="18"/>
        </w:rPr>
        <w:t>comments</w:t>
      </w:r>
      <w:r w:rsidRPr="00E3310A">
        <w:rPr>
          <w:rFonts w:ascii="Times New Roman" w:eastAsia="Yu Mincho" w:hAnsi="Times New Roman" w:cs="MS Mincho"/>
          <w:sz w:val="18"/>
        </w:rPr>
        <w:t xml:space="preserve"> out of which </w:t>
      </w:r>
      <w:r>
        <w:rPr>
          <w:rFonts w:ascii="Times New Roman" w:eastAsia="Yu Mincho" w:hAnsi="Times New Roman" w:cs="MS Mincho"/>
          <w:sz w:val="18"/>
        </w:rPr>
        <w:t>392</w:t>
      </w:r>
      <w:r w:rsidRPr="00E3310A">
        <w:rPr>
          <w:rFonts w:ascii="Times New Roman" w:eastAsia="Yu Mincho" w:hAnsi="Times New Roman" w:cs="MS Mincho"/>
          <w:sz w:val="18"/>
        </w:rPr>
        <w:t xml:space="preserve"> are positively </w:t>
      </w:r>
      <w:r>
        <w:rPr>
          <w:rFonts w:ascii="Times New Roman" w:eastAsia="Yu Mincho" w:hAnsi="Times New Roman" w:cs="MS Mincho"/>
          <w:sz w:val="18"/>
        </w:rPr>
        <w:t>rated</w:t>
      </w:r>
      <w:r w:rsidRPr="00E3310A">
        <w:rPr>
          <w:rFonts w:ascii="Times New Roman" w:eastAsia="Yu Mincho" w:hAnsi="Times New Roman" w:cs="MS Mincho"/>
          <w:sz w:val="18"/>
        </w:rPr>
        <w:t xml:space="preserve"> and </w:t>
      </w:r>
      <w:r>
        <w:rPr>
          <w:rFonts w:ascii="Times New Roman" w:eastAsia="Yu Mincho" w:hAnsi="Times New Roman" w:cs="MS Mincho"/>
          <w:sz w:val="18"/>
        </w:rPr>
        <w:t>393</w:t>
      </w:r>
      <w:r w:rsidRPr="00E3310A">
        <w:rPr>
          <w:rFonts w:ascii="Times New Roman" w:eastAsia="Yu Mincho" w:hAnsi="Times New Roman" w:cs="MS Mincho"/>
          <w:sz w:val="18"/>
        </w:rPr>
        <w:t xml:space="preserve"> are negative</w:t>
      </w:r>
      <w:r>
        <w:rPr>
          <w:rFonts w:ascii="Times New Roman" w:eastAsia="Yu Mincho" w:hAnsi="Times New Roman" w:cs="MS Mincho"/>
          <w:sz w:val="18"/>
        </w:rPr>
        <w:t>.</w:t>
      </w:r>
      <w:r w:rsidRPr="00E3310A">
        <w:rPr>
          <w:rFonts w:ascii="Times New Roman" w:eastAsia="Yu Mincho" w:hAnsi="Times New Roman" w:cs="MS Mincho"/>
          <w:sz w:val="18"/>
        </w:rPr>
        <w:t xml:space="preserve"> Among the total available </w:t>
      </w:r>
      <w:r>
        <w:rPr>
          <w:rFonts w:ascii="Times New Roman" w:eastAsia="Yu Mincho" w:hAnsi="Times New Roman" w:cs="MS Mincho"/>
          <w:sz w:val="18"/>
        </w:rPr>
        <w:t>comments</w:t>
      </w:r>
      <w:r w:rsidRPr="00E3310A">
        <w:rPr>
          <w:rFonts w:ascii="Times New Roman" w:eastAsia="Yu Mincho" w:hAnsi="Times New Roman" w:cs="MS Mincho"/>
          <w:sz w:val="18"/>
        </w:rPr>
        <w:t xml:space="preserve">, </w:t>
      </w:r>
      <w:r>
        <w:rPr>
          <w:rFonts w:ascii="Times New Roman" w:eastAsia="Yu Mincho" w:hAnsi="Times New Roman" w:cs="MS Mincho"/>
          <w:sz w:val="18"/>
        </w:rPr>
        <w:t xml:space="preserve">80% </w:t>
      </w:r>
      <w:r w:rsidRPr="00E3310A">
        <w:rPr>
          <w:rFonts w:ascii="Times New Roman" w:eastAsia="Yu Mincho" w:hAnsi="Times New Roman" w:cs="MS Mincho"/>
          <w:sz w:val="18"/>
        </w:rPr>
        <w:t>are used for training and the</w:t>
      </w:r>
      <w:r>
        <w:rPr>
          <w:rFonts w:ascii="Times New Roman" w:eastAsia="Yu Mincho" w:hAnsi="Times New Roman" w:cs="MS Mincho"/>
          <w:sz w:val="18"/>
        </w:rPr>
        <w:t xml:space="preserve"> </w:t>
      </w:r>
      <w:r w:rsidRPr="00E3310A">
        <w:rPr>
          <w:rFonts w:ascii="Times New Roman" w:eastAsia="Yu Mincho" w:hAnsi="Times New Roman" w:cs="MS Mincho"/>
          <w:sz w:val="18"/>
        </w:rPr>
        <w:t xml:space="preserve">remaining </w:t>
      </w:r>
      <w:r>
        <w:rPr>
          <w:rFonts w:ascii="Times New Roman" w:eastAsia="Yu Mincho" w:hAnsi="Times New Roman" w:cs="MS Mincho"/>
          <w:sz w:val="18"/>
        </w:rPr>
        <w:t>20%</w:t>
      </w:r>
      <w:r w:rsidRPr="00E3310A">
        <w:rPr>
          <w:rFonts w:ascii="Times New Roman" w:eastAsia="Yu Mincho" w:hAnsi="Times New Roman" w:cs="MS Mincho"/>
          <w:sz w:val="18"/>
        </w:rPr>
        <w:t xml:space="preserve"> are used for evaluat</w:t>
      </w:r>
      <w:r>
        <w:rPr>
          <w:rFonts w:ascii="Times New Roman" w:eastAsia="Yu Mincho" w:hAnsi="Times New Roman" w:cs="MS Mincho"/>
          <w:sz w:val="18"/>
        </w:rPr>
        <w:t>ion</w:t>
      </w:r>
      <w:r w:rsidRPr="00E3310A">
        <w:rPr>
          <w:rFonts w:ascii="Times New Roman" w:eastAsia="Yu Mincho" w:hAnsi="Times New Roman" w:cs="MS Mincho"/>
          <w:sz w:val="18"/>
        </w:rPr>
        <w:t xml:space="preserve">. </w:t>
      </w:r>
      <w:r>
        <w:rPr>
          <w:rFonts w:ascii="Times New Roman" w:eastAsia="Yu Mincho" w:hAnsi="Times New Roman" w:cs="MS Mincho"/>
          <w:sz w:val="18"/>
        </w:rPr>
        <w:t>Our model calculates</w:t>
      </w:r>
      <w:r w:rsidRPr="00E3310A">
        <w:rPr>
          <w:rFonts w:ascii="Times New Roman" w:eastAsia="Yu Mincho" w:hAnsi="Times New Roman" w:cs="MS Mincho"/>
          <w:sz w:val="18"/>
        </w:rPr>
        <w:t xml:space="preserve"> the </w:t>
      </w:r>
      <w:ins w:id="72" w:author="Author">
        <w:r w:rsidR="00131F2F">
          <w:rPr>
            <w:rFonts w:ascii="Times New Roman" w:eastAsia="Yu Mincho" w:hAnsi="Times New Roman" w:cs="MS Mincho" w:hint="eastAsia"/>
            <w:sz w:val="18"/>
          </w:rPr>
          <w:t>topic-wise</w:t>
        </w:r>
        <w:r w:rsidR="00131F2F">
          <w:rPr>
            <w:rFonts w:ascii="Times New Roman" w:eastAsia="Yu Mincho" w:hAnsi="Times New Roman" w:cs="MS Mincho"/>
            <w:sz w:val="18"/>
          </w:rPr>
          <w:t xml:space="preserve"> </w:t>
        </w:r>
      </w:ins>
      <w:r>
        <w:rPr>
          <w:rFonts w:ascii="Times New Roman" w:eastAsia="Yu Mincho" w:hAnsi="Times New Roman" w:cs="MS Mincho"/>
          <w:sz w:val="18"/>
        </w:rPr>
        <w:t>sentiment score</w:t>
      </w:r>
      <w:r w:rsidRPr="00E3310A">
        <w:rPr>
          <w:rFonts w:ascii="Times New Roman" w:eastAsia="Yu Mincho" w:hAnsi="Times New Roman" w:cs="MS Mincho"/>
          <w:sz w:val="18"/>
        </w:rPr>
        <w:t xml:space="preserve"> of </w:t>
      </w:r>
      <w:proofErr w:type="gramStart"/>
      <w:r>
        <w:rPr>
          <w:rFonts w:ascii="Times New Roman" w:eastAsia="Yu Mincho" w:hAnsi="Times New Roman" w:cs="MS Mincho"/>
          <w:sz w:val="18"/>
        </w:rPr>
        <w:t>a</w:t>
      </w:r>
      <w:proofErr w:type="gramEnd"/>
      <w:r w:rsidRPr="00E3310A">
        <w:rPr>
          <w:rFonts w:ascii="Times New Roman" w:eastAsia="Yu Mincho" w:hAnsi="Times New Roman" w:cs="MS Mincho"/>
          <w:sz w:val="18"/>
        </w:rPr>
        <w:t xml:space="preserve"> given </w:t>
      </w:r>
      <w:r>
        <w:rPr>
          <w:rFonts w:ascii="Times New Roman" w:eastAsia="Yu Mincho" w:hAnsi="Times New Roman" w:cs="MS Mincho"/>
          <w:sz w:val="18"/>
        </w:rPr>
        <w:t>sales person comment</w:t>
      </w:r>
      <w:r w:rsidRPr="00E3310A">
        <w:rPr>
          <w:rFonts w:ascii="Times New Roman" w:eastAsia="Yu Mincho" w:hAnsi="Times New Roman" w:cs="MS Mincho"/>
          <w:sz w:val="18"/>
        </w:rPr>
        <w:t xml:space="preserve"> </w:t>
      </w:r>
      <w:r>
        <w:rPr>
          <w:rFonts w:ascii="Times New Roman" w:eastAsia="Yu Mincho" w:hAnsi="Times New Roman" w:cs="MS Mincho"/>
          <w:sz w:val="18"/>
        </w:rPr>
        <w:t xml:space="preserve">and classifies it as a </w:t>
      </w:r>
      <w:r w:rsidRPr="00E3310A">
        <w:rPr>
          <w:rFonts w:ascii="Times New Roman" w:eastAsia="Yu Mincho" w:hAnsi="Times New Roman" w:cs="MS Mincho"/>
          <w:sz w:val="18"/>
        </w:rPr>
        <w:t xml:space="preserve">positive sentiment or negative sentiment. </w:t>
      </w:r>
    </w:p>
    <w:p w14:paraId="2ABEA069" w14:textId="2CD0AD57" w:rsidR="00CF5A5A" w:rsidRDefault="00CF5A5A" w:rsidP="00CF5A5A">
      <w:pPr>
        <w:pStyle w:val="af0"/>
        <w:spacing w:beforeLines="0" w:before="0" w:line="230" w:lineRule="exact"/>
        <w:rPr>
          <w:rFonts w:ascii="Times New Roman" w:eastAsia="Yu Mincho" w:hAnsi="Times New Roman" w:cs="MS Mincho"/>
          <w:sz w:val="18"/>
        </w:rPr>
      </w:pPr>
      <w:r>
        <w:rPr>
          <w:rFonts w:ascii="Times New Roman" w:eastAsia="Yu Mincho" w:hAnsi="Times New Roman" w:cs="MS Mincho" w:hint="eastAsia"/>
          <w:sz w:val="18"/>
        </w:rPr>
        <w:t>R</w:t>
      </w:r>
      <w:r>
        <w:rPr>
          <w:rFonts w:ascii="Times New Roman" w:eastAsia="Yu Mincho" w:hAnsi="Times New Roman" w:cs="MS Mincho"/>
          <w:sz w:val="18"/>
        </w:rPr>
        <w:t xml:space="preserve">esults </w:t>
      </w:r>
      <w:r>
        <w:rPr>
          <w:rFonts w:ascii="Times New Roman" w:eastAsia="Yu Mincho" w:hAnsi="Times New Roman" w:cs="MS Mincho" w:hint="eastAsia"/>
          <w:sz w:val="18"/>
        </w:rPr>
        <w:t>a</w:t>
      </w:r>
      <w:r>
        <w:rPr>
          <w:rFonts w:ascii="Times New Roman" w:eastAsia="Yu Mincho" w:hAnsi="Times New Roman" w:cs="MS Mincho"/>
          <w:sz w:val="18"/>
        </w:rPr>
        <w:t>re summarized in Table1.</w:t>
      </w:r>
    </w:p>
    <w:p w14:paraId="5C96AA63" w14:textId="77777777" w:rsidR="00767101" w:rsidRDefault="00767101" w:rsidP="00CF5A5A">
      <w:pPr>
        <w:pStyle w:val="af0"/>
        <w:spacing w:beforeLines="0" w:before="0" w:line="230" w:lineRule="exact"/>
        <w:rPr>
          <w:rFonts w:ascii="Times New Roman" w:eastAsia="Yu Mincho" w:hAnsi="Times New Roman" w:cs="MS Mincho"/>
          <w:sz w:val="18"/>
        </w:rPr>
      </w:pPr>
    </w:p>
    <w:p w14:paraId="4A60E0A1" w14:textId="2F929BBF" w:rsidR="000651DD" w:rsidRDefault="000651DD" w:rsidP="000651DD">
      <w:pPr>
        <w:pStyle w:val="Caption"/>
        <w:jc w:val="center"/>
        <w:rPr>
          <w:rFonts w:asciiTheme="minorHAnsi" w:hAnsiTheme="minorHAnsi" w:cstheme="minorHAnsi"/>
          <w:sz w:val="18"/>
          <w:szCs w:val="18"/>
        </w:rPr>
      </w:pPr>
      <w:bookmarkStart w:id="73" w:name="_Ref51262876"/>
      <w:r w:rsidRPr="000651DD">
        <w:rPr>
          <w:rFonts w:asciiTheme="minorHAnsi" w:hAnsiTheme="minorHAnsi" w:cstheme="minorHAnsi"/>
          <w:sz w:val="18"/>
          <w:szCs w:val="18"/>
        </w:rPr>
        <w:t xml:space="preserve">Table </w:t>
      </w:r>
      <w:r w:rsidRPr="000651DD">
        <w:rPr>
          <w:rFonts w:asciiTheme="minorHAnsi" w:hAnsiTheme="minorHAnsi" w:cstheme="minorHAnsi"/>
          <w:sz w:val="18"/>
          <w:szCs w:val="18"/>
        </w:rPr>
        <w:fldChar w:fldCharType="begin"/>
      </w:r>
      <w:r w:rsidRPr="000651DD">
        <w:rPr>
          <w:rFonts w:asciiTheme="minorHAnsi" w:hAnsiTheme="minorHAnsi" w:cstheme="minorHAnsi"/>
          <w:sz w:val="18"/>
          <w:szCs w:val="18"/>
        </w:rPr>
        <w:instrText xml:space="preserve"> SEQ Table \* ARABIC </w:instrText>
      </w:r>
      <w:r w:rsidRPr="000651DD">
        <w:rPr>
          <w:rFonts w:asciiTheme="minorHAnsi" w:hAnsiTheme="minorHAnsi" w:cstheme="minorHAnsi"/>
          <w:sz w:val="18"/>
          <w:szCs w:val="18"/>
        </w:rPr>
        <w:fldChar w:fldCharType="separate"/>
      </w:r>
      <w:r w:rsidRPr="000651DD">
        <w:rPr>
          <w:rFonts w:asciiTheme="minorHAnsi" w:hAnsiTheme="minorHAnsi" w:cstheme="minorHAnsi"/>
          <w:noProof/>
          <w:sz w:val="18"/>
          <w:szCs w:val="18"/>
        </w:rPr>
        <w:t>1</w:t>
      </w:r>
      <w:r w:rsidRPr="000651DD">
        <w:rPr>
          <w:rFonts w:asciiTheme="minorHAnsi" w:hAnsiTheme="minorHAnsi" w:cstheme="minorHAnsi"/>
          <w:sz w:val="18"/>
          <w:szCs w:val="18"/>
        </w:rPr>
        <w:fldChar w:fldCharType="end"/>
      </w:r>
      <w:bookmarkEnd w:id="73"/>
      <w:r w:rsidRPr="000651DD">
        <w:rPr>
          <w:rFonts w:asciiTheme="minorHAnsi" w:hAnsiTheme="minorHAnsi" w:cstheme="minorHAnsi"/>
          <w:sz w:val="18"/>
          <w:szCs w:val="18"/>
        </w:rPr>
        <w:t xml:space="preserve">: </w:t>
      </w:r>
      <w:r w:rsidR="004175EB">
        <w:rPr>
          <w:rFonts w:asciiTheme="minorHAnsi" w:hAnsiTheme="minorHAnsi" w:cstheme="minorHAnsi"/>
          <w:sz w:val="18"/>
          <w:szCs w:val="18"/>
        </w:rPr>
        <w:t>Sentiment Analysis Results on GMI data</w:t>
      </w:r>
    </w:p>
    <w:tbl>
      <w:tblPr>
        <w:tblStyle w:val="TableGrid"/>
        <w:tblW w:w="4248" w:type="dxa"/>
        <w:jc w:val="center"/>
        <w:tblInd w:w="0" w:type="dxa"/>
        <w:tblLook w:val="04A0" w:firstRow="1" w:lastRow="0" w:firstColumn="1" w:lastColumn="0" w:noHBand="0" w:noVBand="1"/>
      </w:tblPr>
      <w:tblGrid>
        <w:gridCol w:w="890"/>
        <w:gridCol w:w="953"/>
        <w:gridCol w:w="810"/>
        <w:gridCol w:w="872"/>
        <w:gridCol w:w="723"/>
      </w:tblGrid>
      <w:tr w:rsidR="00CF5A5A" w:rsidRPr="00CF5A5A" w14:paraId="46E0958C" w14:textId="77777777" w:rsidTr="00DB0512">
        <w:trPr>
          <w:jc w:val="center"/>
        </w:trPr>
        <w:tc>
          <w:tcPr>
            <w:tcW w:w="988" w:type="dxa"/>
          </w:tcPr>
          <w:p w14:paraId="628CF3BB" w14:textId="77777777" w:rsidR="00CF5A5A" w:rsidRPr="00616B5C" w:rsidRDefault="00CF5A5A" w:rsidP="002E1995">
            <w:pPr>
              <w:pStyle w:val="15"/>
              <w:ind w:firstLineChars="0"/>
              <w:jc w:val="left"/>
              <w:rPr>
                <w:rFonts w:asciiTheme="minorHAnsi" w:hAnsiTheme="minorHAnsi" w:cstheme="minorHAnsi"/>
              </w:rPr>
            </w:pPr>
          </w:p>
        </w:tc>
        <w:tc>
          <w:tcPr>
            <w:tcW w:w="992" w:type="dxa"/>
          </w:tcPr>
          <w:p w14:paraId="546F28DF" w14:textId="6116183E" w:rsidR="00CF5A5A" w:rsidRPr="00616B5C" w:rsidRDefault="00CF5A5A" w:rsidP="002E1995">
            <w:pPr>
              <w:pStyle w:val="15"/>
              <w:ind w:firstLineChars="0"/>
              <w:jc w:val="left"/>
              <w:rPr>
                <w:rFonts w:asciiTheme="minorHAnsi" w:hAnsiTheme="minorHAnsi" w:cstheme="minorHAnsi"/>
              </w:rPr>
            </w:pPr>
            <w:r>
              <w:rPr>
                <w:rFonts w:asciiTheme="minorHAnsi" w:hAnsiTheme="minorHAnsi" w:cstheme="minorHAnsi" w:hint="eastAsia"/>
              </w:rPr>
              <w:t>P</w:t>
            </w:r>
            <w:r>
              <w:rPr>
                <w:rFonts w:asciiTheme="minorHAnsi" w:hAnsiTheme="minorHAnsi" w:cstheme="minorHAnsi"/>
              </w:rPr>
              <w:t>recision</w:t>
            </w:r>
          </w:p>
        </w:tc>
        <w:tc>
          <w:tcPr>
            <w:tcW w:w="891" w:type="dxa"/>
          </w:tcPr>
          <w:p w14:paraId="477FDEFC" w14:textId="2E74F0E6" w:rsidR="00CF5A5A" w:rsidRPr="00616B5C" w:rsidRDefault="00CF5A5A" w:rsidP="002E1995">
            <w:pPr>
              <w:pStyle w:val="15"/>
              <w:ind w:firstLineChars="0"/>
              <w:jc w:val="left"/>
              <w:rPr>
                <w:rFonts w:asciiTheme="minorHAnsi" w:hAnsiTheme="minorHAnsi" w:cstheme="minorHAnsi"/>
              </w:rPr>
            </w:pPr>
            <w:r>
              <w:rPr>
                <w:rFonts w:asciiTheme="minorHAnsi" w:hAnsiTheme="minorHAnsi" w:cstheme="minorHAnsi" w:hint="eastAsia"/>
              </w:rPr>
              <w:t>R</w:t>
            </w:r>
            <w:r>
              <w:rPr>
                <w:rFonts w:asciiTheme="minorHAnsi" w:hAnsiTheme="minorHAnsi" w:cstheme="minorHAnsi"/>
              </w:rPr>
              <w:t>ecall</w:t>
            </w:r>
          </w:p>
        </w:tc>
        <w:tc>
          <w:tcPr>
            <w:tcW w:w="893" w:type="dxa"/>
          </w:tcPr>
          <w:p w14:paraId="6CE8BE6D" w14:textId="57DC9911" w:rsidR="00CF5A5A" w:rsidRPr="00616B5C" w:rsidRDefault="00CF5A5A" w:rsidP="002E1995">
            <w:pPr>
              <w:pStyle w:val="15"/>
              <w:ind w:firstLineChars="0"/>
              <w:jc w:val="left"/>
              <w:rPr>
                <w:rFonts w:asciiTheme="minorHAnsi" w:hAnsiTheme="minorHAnsi" w:cstheme="minorHAnsi"/>
              </w:rPr>
            </w:pPr>
            <w:r>
              <w:rPr>
                <w:rFonts w:asciiTheme="minorHAnsi" w:hAnsiTheme="minorHAnsi" w:cstheme="minorHAnsi" w:hint="eastAsia"/>
              </w:rPr>
              <w:t>F</w:t>
            </w:r>
            <w:r>
              <w:rPr>
                <w:rFonts w:asciiTheme="minorHAnsi" w:hAnsiTheme="minorHAnsi" w:cstheme="minorHAnsi"/>
              </w:rPr>
              <w:t>1Score</w:t>
            </w:r>
          </w:p>
        </w:tc>
        <w:tc>
          <w:tcPr>
            <w:tcW w:w="484" w:type="dxa"/>
          </w:tcPr>
          <w:p w14:paraId="37DE4CBD" w14:textId="028E0089"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S</w:t>
            </w:r>
            <w:r>
              <w:rPr>
                <w:rFonts w:asciiTheme="minorHAnsi" w:hAnsiTheme="minorHAnsi" w:cstheme="minorHAnsi"/>
              </w:rPr>
              <w:t>upport</w:t>
            </w:r>
          </w:p>
        </w:tc>
      </w:tr>
      <w:tr w:rsidR="00CF5A5A" w:rsidRPr="00CF5A5A" w14:paraId="46233608" w14:textId="77777777" w:rsidTr="00DB0512">
        <w:trPr>
          <w:jc w:val="center"/>
        </w:trPr>
        <w:tc>
          <w:tcPr>
            <w:tcW w:w="988" w:type="dxa"/>
          </w:tcPr>
          <w:p w14:paraId="2A9F6F94" w14:textId="374D1C0A"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n</w:t>
            </w:r>
            <w:r>
              <w:rPr>
                <w:rFonts w:asciiTheme="minorHAnsi" w:hAnsiTheme="minorHAnsi" w:cstheme="minorHAnsi"/>
              </w:rPr>
              <w:t>eg</w:t>
            </w:r>
          </w:p>
        </w:tc>
        <w:tc>
          <w:tcPr>
            <w:tcW w:w="992" w:type="dxa"/>
          </w:tcPr>
          <w:p w14:paraId="41885CED" w14:textId="4A5CC9B1"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.76</w:t>
            </w:r>
          </w:p>
        </w:tc>
        <w:tc>
          <w:tcPr>
            <w:tcW w:w="891" w:type="dxa"/>
          </w:tcPr>
          <w:p w14:paraId="2761D9F9" w14:textId="38D1FE50"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.59</w:t>
            </w:r>
          </w:p>
        </w:tc>
        <w:tc>
          <w:tcPr>
            <w:tcW w:w="893" w:type="dxa"/>
          </w:tcPr>
          <w:p w14:paraId="30D609A1" w14:textId="3E014FBF"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.66</w:t>
            </w:r>
          </w:p>
        </w:tc>
        <w:tc>
          <w:tcPr>
            <w:tcW w:w="484" w:type="dxa"/>
          </w:tcPr>
          <w:p w14:paraId="1E3C434D" w14:textId="606D6317"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8</w:t>
            </w:r>
            <w:r>
              <w:rPr>
                <w:rFonts w:asciiTheme="minorHAnsi" w:hAnsiTheme="minorHAnsi" w:cstheme="minorHAnsi"/>
              </w:rPr>
              <w:t>0</w:t>
            </w:r>
          </w:p>
        </w:tc>
      </w:tr>
      <w:tr w:rsidR="00CF5A5A" w:rsidRPr="00CF5A5A" w14:paraId="5AE9A59D" w14:textId="77777777" w:rsidTr="00DB0512">
        <w:trPr>
          <w:jc w:val="center"/>
        </w:trPr>
        <w:tc>
          <w:tcPr>
            <w:tcW w:w="988" w:type="dxa"/>
          </w:tcPr>
          <w:p w14:paraId="7C9ECEE9" w14:textId="3E972253"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p</w:t>
            </w:r>
            <w:r>
              <w:rPr>
                <w:rFonts w:asciiTheme="minorHAnsi" w:hAnsiTheme="minorHAnsi" w:cstheme="minorHAnsi"/>
              </w:rPr>
              <w:t>os</w:t>
            </w:r>
          </w:p>
        </w:tc>
        <w:tc>
          <w:tcPr>
            <w:tcW w:w="992" w:type="dxa"/>
          </w:tcPr>
          <w:p w14:paraId="7374B8C0" w14:textId="6C127C89"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.66</w:t>
            </w:r>
          </w:p>
        </w:tc>
        <w:tc>
          <w:tcPr>
            <w:tcW w:w="891" w:type="dxa"/>
          </w:tcPr>
          <w:p w14:paraId="5FE0A48B" w14:textId="716A97D5"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.81</w:t>
            </w:r>
          </w:p>
        </w:tc>
        <w:tc>
          <w:tcPr>
            <w:tcW w:w="893" w:type="dxa"/>
          </w:tcPr>
          <w:p w14:paraId="00ABE4D0" w14:textId="0F474ECB"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.72</w:t>
            </w:r>
          </w:p>
        </w:tc>
        <w:tc>
          <w:tcPr>
            <w:tcW w:w="484" w:type="dxa"/>
          </w:tcPr>
          <w:p w14:paraId="5D75B6DC" w14:textId="0AF342F2"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7</w:t>
            </w:r>
            <w:r>
              <w:rPr>
                <w:rFonts w:asciiTheme="minorHAnsi" w:hAnsiTheme="minorHAnsi" w:cstheme="minorHAnsi"/>
              </w:rPr>
              <w:t>8</w:t>
            </w:r>
          </w:p>
        </w:tc>
      </w:tr>
      <w:tr w:rsidR="00CF5A5A" w:rsidRPr="00CF5A5A" w14:paraId="653EA38E" w14:textId="77777777" w:rsidTr="00DB0512">
        <w:trPr>
          <w:jc w:val="center"/>
        </w:trPr>
        <w:tc>
          <w:tcPr>
            <w:tcW w:w="988" w:type="dxa"/>
          </w:tcPr>
          <w:p w14:paraId="7710FBB3" w14:textId="78D5E252"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ccuracy</w:t>
            </w:r>
          </w:p>
        </w:tc>
        <w:tc>
          <w:tcPr>
            <w:tcW w:w="992" w:type="dxa"/>
          </w:tcPr>
          <w:p w14:paraId="6194ED19" w14:textId="77777777" w:rsidR="00CF5A5A" w:rsidRPr="00616B5C" w:rsidRDefault="00CF5A5A" w:rsidP="002E1995">
            <w:pPr>
              <w:pStyle w:val="15"/>
              <w:ind w:firstLineChars="0" w:firstLine="0"/>
              <w:jc w:val="center"/>
              <w:rPr>
                <w:rFonts w:asciiTheme="minorHAnsi" w:hAnsiTheme="minorHAnsi" w:cstheme="minorHAnsi"/>
              </w:rPr>
            </w:pPr>
          </w:p>
        </w:tc>
        <w:tc>
          <w:tcPr>
            <w:tcW w:w="891" w:type="dxa"/>
          </w:tcPr>
          <w:p w14:paraId="2958C7A7" w14:textId="77777777" w:rsidR="00CF5A5A" w:rsidRPr="00616B5C" w:rsidRDefault="00CF5A5A" w:rsidP="002E1995">
            <w:pPr>
              <w:pStyle w:val="15"/>
              <w:ind w:firstLineChars="0" w:firstLine="0"/>
              <w:jc w:val="center"/>
              <w:rPr>
                <w:rFonts w:asciiTheme="minorHAnsi" w:hAnsiTheme="minorHAnsi" w:cstheme="minorHAnsi"/>
              </w:rPr>
            </w:pPr>
          </w:p>
        </w:tc>
        <w:tc>
          <w:tcPr>
            <w:tcW w:w="893" w:type="dxa"/>
          </w:tcPr>
          <w:p w14:paraId="50835159" w14:textId="422F431A" w:rsidR="00CF5A5A" w:rsidRPr="00616B5C" w:rsidRDefault="00CF5A5A" w:rsidP="002E1995">
            <w:pPr>
              <w:pStyle w:val="15"/>
              <w:ind w:firstLineChars="0" w:firstLine="0"/>
              <w:jc w:val="center"/>
              <w:rPr>
                <w:rFonts w:asciiTheme="minorHAnsi" w:hAnsiTheme="minorHAnsi" w:cstheme="minorHAnsi"/>
                <w:b/>
                <w:bCs/>
              </w:rPr>
            </w:pPr>
            <w:r w:rsidRPr="00616B5C">
              <w:rPr>
                <w:rFonts w:asciiTheme="minorHAnsi" w:hAnsiTheme="minorHAnsi" w:cstheme="minorHAnsi" w:hint="eastAsia"/>
                <w:b/>
                <w:bCs/>
              </w:rPr>
              <w:t>0</w:t>
            </w:r>
            <w:r w:rsidRPr="00616B5C">
              <w:rPr>
                <w:rFonts w:asciiTheme="minorHAnsi" w:hAnsiTheme="minorHAnsi" w:cstheme="minorHAnsi"/>
                <w:b/>
                <w:bCs/>
              </w:rPr>
              <w:t>.70</w:t>
            </w:r>
          </w:p>
        </w:tc>
        <w:tc>
          <w:tcPr>
            <w:tcW w:w="484" w:type="dxa"/>
          </w:tcPr>
          <w:p w14:paraId="58D4B0F3" w14:textId="1BF74690" w:rsidR="00CF5A5A" w:rsidRPr="00616B5C"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1</w:t>
            </w:r>
            <w:r>
              <w:rPr>
                <w:rFonts w:asciiTheme="minorHAnsi" w:hAnsiTheme="minorHAnsi" w:cstheme="minorHAnsi"/>
              </w:rPr>
              <w:t>58</w:t>
            </w:r>
          </w:p>
        </w:tc>
      </w:tr>
      <w:tr w:rsidR="00CF5A5A" w:rsidRPr="00CF5A5A" w14:paraId="08F513E3" w14:textId="77777777" w:rsidTr="00DB0512">
        <w:trPr>
          <w:jc w:val="center"/>
        </w:trPr>
        <w:tc>
          <w:tcPr>
            <w:tcW w:w="988" w:type="dxa"/>
          </w:tcPr>
          <w:p w14:paraId="53BFA839" w14:textId="6A31F804" w:rsidR="00CF5A5A" w:rsidRDefault="00CF5A5A" w:rsidP="002E1995">
            <w:pPr>
              <w:pStyle w:val="15"/>
              <w:ind w:firstLineChars="0" w:firstLine="0"/>
              <w:jc w:val="center"/>
              <w:rPr>
                <w:rFonts w:asciiTheme="minorHAnsi" w:hAnsiTheme="minorHAnsi" w:cstheme="minorHAnsi"/>
              </w:rPr>
            </w:pPr>
            <w:r w:rsidRPr="00643DE9">
              <w:rPr>
                <w:rFonts w:asciiTheme="minorHAnsi" w:hAnsiTheme="minorHAnsi" w:cstheme="minorHAnsi"/>
                <w:sz w:val="10"/>
                <w:szCs w:val="10"/>
              </w:rPr>
              <w:t xml:space="preserve"> </w:t>
            </w:r>
            <w:proofErr w:type="spellStart"/>
            <w:r w:rsidR="00643DE9">
              <w:rPr>
                <w:rFonts w:asciiTheme="minorHAnsi" w:hAnsiTheme="minorHAnsi" w:cstheme="minorHAnsi"/>
              </w:rPr>
              <w:t>w.a</w:t>
            </w:r>
            <w:r>
              <w:rPr>
                <w:rFonts w:asciiTheme="minorHAnsi" w:hAnsiTheme="minorHAnsi" w:cstheme="minorHAnsi"/>
              </w:rPr>
              <w:t>vg</w:t>
            </w:r>
            <w:proofErr w:type="spellEnd"/>
          </w:p>
        </w:tc>
        <w:tc>
          <w:tcPr>
            <w:tcW w:w="992" w:type="dxa"/>
          </w:tcPr>
          <w:p w14:paraId="7AA5649A" w14:textId="65DE439B" w:rsidR="00CF5A5A" w:rsidRPr="00CF5A5A"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.71</w:t>
            </w:r>
          </w:p>
        </w:tc>
        <w:tc>
          <w:tcPr>
            <w:tcW w:w="891" w:type="dxa"/>
          </w:tcPr>
          <w:p w14:paraId="3611563E" w14:textId="62CF3CA5" w:rsidR="00CF5A5A" w:rsidRPr="00CF5A5A" w:rsidRDefault="00CF5A5A" w:rsidP="002E1995">
            <w:pPr>
              <w:pStyle w:val="15"/>
              <w:ind w:firstLineChars="0" w:firstLine="0"/>
              <w:jc w:val="center"/>
              <w:rPr>
                <w:rFonts w:asciiTheme="minorHAnsi" w:hAnsiTheme="minorHAnsi" w:cstheme="minorHAnsi"/>
              </w:rPr>
            </w:pPr>
            <w:r>
              <w:rPr>
                <w:rFonts w:asciiTheme="minorHAnsi" w:hAnsiTheme="minorHAnsi" w:cstheme="minorHAnsi" w:hint="eastAsia"/>
              </w:rPr>
              <w:t>0</w:t>
            </w:r>
            <w:r>
              <w:rPr>
                <w:rFonts w:asciiTheme="minorHAnsi" w:hAnsiTheme="minorHAnsi" w:cstheme="minorHAnsi"/>
              </w:rPr>
              <w:t>.70</w:t>
            </w:r>
          </w:p>
        </w:tc>
        <w:tc>
          <w:tcPr>
            <w:tcW w:w="893" w:type="dxa"/>
          </w:tcPr>
          <w:p w14:paraId="52264A62" w14:textId="72C982D0" w:rsidR="00CF5A5A" w:rsidRPr="00616B5C" w:rsidRDefault="00BF30E5" w:rsidP="002E1995">
            <w:pPr>
              <w:pStyle w:val="15"/>
              <w:ind w:firstLineChars="0" w:firstLine="0"/>
              <w:jc w:val="center"/>
              <w:rPr>
                <w:rFonts w:asciiTheme="minorHAnsi" w:hAnsiTheme="minorHAnsi" w:cstheme="minorHAnsi"/>
              </w:rPr>
            </w:pPr>
            <w:r w:rsidRPr="00616B5C">
              <w:rPr>
                <w:rFonts w:asciiTheme="minorHAnsi" w:hAnsiTheme="minorHAnsi" w:cstheme="minorHAnsi" w:hint="eastAsia"/>
              </w:rPr>
              <w:t>0</w:t>
            </w:r>
            <w:r w:rsidRPr="00616B5C">
              <w:rPr>
                <w:rFonts w:asciiTheme="minorHAnsi" w:hAnsiTheme="minorHAnsi" w:cstheme="minorHAnsi"/>
              </w:rPr>
              <w:t>.69</w:t>
            </w:r>
          </w:p>
        </w:tc>
        <w:tc>
          <w:tcPr>
            <w:tcW w:w="484" w:type="dxa"/>
          </w:tcPr>
          <w:p w14:paraId="220084D8" w14:textId="6C746917" w:rsidR="00CF5A5A" w:rsidRDefault="00BF30E5" w:rsidP="002E1995">
            <w:pPr>
              <w:pStyle w:val="15"/>
              <w:ind w:firstLineChars="0" w:firstLine="0"/>
              <w:jc w:val="center"/>
              <w:rPr>
                <w:rFonts w:asciiTheme="minorHAnsi" w:hAnsiTheme="minorHAnsi" w:cstheme="minorHAnsi"/>
              </w:rPr>
            </w:pPr>
            <w:r>
              <w:rPr>
                <w:rFonts w:asciiTheme="minorHAnsi" w:hAnsiTheme="minorHAnsi" w:cstheme="minorHAnsi" w:hint="eastAsia"/>
              </w:rPr>
              <w:t>1</w:t>
            </w:r>
            <w:r>
              <w:rPr>
                <w:rFonts w:asciiTheme="minorHAnsi" w:hAnsiTheme="minorHAnsi" w:cstheme="minorHAnsi"/>
              </w:rPr>
              <w:t>58</w:t>
            </w:r>
          </w:p>
        </w:tc>
      </w:tr>
    </w:tbl>
    <w:p w14:paraId="1F4B9154" w14:textId="5E4E6B04" w:rsidR="00767101" w:rsidRPr="00767101" w:rsidRDefault="00767101" w:rsidP="00767101">
      <w:pPr>
        <w:jc w:val="center"/>
        <w:rPr>
          <w:sz w:val="16"/>
          <w:szCs w:val="16"/>
        </w:rPr>
      </w:pPr>
      <w:r w:rsidRPr="00767101">
        <w:rPr>
          <w:rFonts w:asciiTheme="majorHAnsi" w:hAnsiTheme="majorHAnsi" w:cstheme="majorHAnsi"/>
          <w:b/>
          <w:sz w:val="16"/>
          <w:szCs w:val="16"/>
        </w:rPr>
        <w:t xml:space="preserve">Fig. </w:t>
      </w:r>
      <w:r w:rsidRPr="00767101">
        <w:rPr>
          <w:rFonts w:asciiTheme="majorHAnsi" w:hAnsiTheme="majorHAnsi" w:cstheme="majorHAnsi"/>
          <w:b/>
          <w:bCs/>
          <w:sz w:val="16"/>
          <w:szCs w:val="16"/>
        </w:rPr>
        <w:t>2</w:t>
      </w:r>
      <w:r w:rsidRPr="00767101">
        <w:rPr>
          <w:rFonts w:asciiTheme="majorHAnsi" w:hAnsiTheme="majorHAnsi" w:cstheme="majorHAnsi"/>
          <w:b/>
          <w:sz w:val="16"/>
          <w:szCs w:val="16"/>
        </w:rPr>
        <w:t>: Sentiment analysis model with custom dictionary</w:t>
      </w:r>
    </w:p>
    <w:p w14:paraId="46FC006E" w14:textId="6D514515" w:rsidR="00BC7628" w:rsidRPr="00105A35" w:rsidRDefault="00BC7628" w:rsidP="005F3587">
      <w:pPr>
        <w:pStyle w:val="af0"/>
        <w:spacing w:line="280" w:lineRule="atLeast"/>
        <w:rPr>
          <w:rFonts w:asciiTheme="majorHAnsi" w:eastAsia="Yu Mincho" w:hAnsiTheme="majorHAnsi" w:cstheme="majorHAnsi"/>
          <w:sz w:val="18"/>
        </w:rPr>
      </w:pPr>
      <w:r w:rsidRPr="00105A35">
        <w:rPr>
          <w:rFonts w:asciiTheme="majorHAnsi" w:hAnsiTheme="majorHAnsi" w:cstheme="majorHAnsi"/>
          <w:sz w:val="18"/>
        </w:rPr>
        <w:t>3.</w:t>
      </w:r>
      <w:r w:rsidR="00666A80" w:rsidRPr="00105A35">
        <w:rPr>
          <w:rFonts w:asciiTheme="majorHAnsi" w:hAnsiTheme="majorHAnsi" w:cstheme="majorHAnsi"/>
          <w:sz w:val="18"/>
        </w:rPr>
        <w:t>3</w:t>
      </w:r>
      <w:r w:rsidRPr="00105A35">
        <w:rPr>
          <w:rFonts w:asciiTheme="majorHAnsi" w:hAnsiTheme="majorHAnsi" w:cstheme="majorHAnsi"/>
          <w:sz w:val="18"/>
        </w:rPr>
        <w:t xml:space="preserve">   </w:t>
      </w:r>
      <w:r w:rsidR="00606BCD" w:rsidRPr="00105A35">
        <w:rPr>
          <w:rFonts w:asciiTheme="majorHAnsi" w:hAnsiTheme="majorHAnsi" w:cstheme="majorHAnsi"/>
          <w:sz w:val="18"/>
        </w:rPr>
        <w:t>Explaining the forecast</w:t>
      </w:r>
    </w:p>
    <w:p w14:paraId="4CA94E02" w14:textId="6D0C96AD" w:rsidR="00BC7628" w:rsidRDefault="00BC7628" w:rsidP="00091119">
      <w:pPr>
        <w:pStyle w:val="15"/>
        <w:spacing w:line="230" w:lineRule="exact"/>
        <w:ind w:firstLine="180"/>
        <w:rPr>
          <w:kern w:val="2"/>
          <w:sz w:val="18"/>
          <w:szCs w:val="18"/>
        </w:rPr>
      </w:pPr>
      <w:del w:id="74" w:author="Author">
        <w:r w:rsidRPr="0090502A" w:rsidDel="00131F2F">
          <w:rPr>
            <w:kern w:val="2"/>
            <w:sz w:val="18"/>
            <w:szCs w:val="18"/>
          </w:rPr>
          <w:delText>I</w:delText>
        </w:r>
      </w:del>
      <w:ins w:id="75" w:author="Author">
        <w:r w:rsidR="00131F2F">
          <w:rPr>
            <w:rFonts w:hint="eastAsia"/>
            <w:sz w:val="18"/>
            <w:szCs w:val="18"/>
          </w:rPr>
          <w:t xml:space="preserve">We implement the sentiment analysis model mentioned in (3.2) in our forecasts system and use this new information to strengthen its explainability. In this article we use forecast for Panasonic products in the automotive market as a test case and explain our method. Here, we leverage the feature importance calculation method based on </w:t>
        </w:r>
        <w:proofErr w:type="spellStart"/>
        <w:r w:rsidR="00131F2F">
          <w:rPr>
            <w:rFonts w:hint="eastAsia"/>
            <w:sz w:val="18"/>
            <w:szCs w:val="18"/>
          </w:rPr>
          <w:t>SHapley</w:t>
        </w:r>
        <w:proofErr w:type="spellEnd"/>
        <w:r w:rsidR="00131F2F">
          <w:rPr>
            <w:rFonts w:hint="eastAsia"/>
            <w:sz w:val="18"/>
            <w:szCs w:val="18"/>
          </w:rPr>
          <w:t xml:space="preserve"> Additive </w:t>
        </w:r>
        <w:proofErr w:type="spellStart"/>
        <w:r w:rsidR="00131F2F">
          <w:rPr>
            <w:rFonts w:hint="eastAsia"/>
            <w:sz w:val="18"/>
            <w:szCs w:val="18"/>
          </w:rPr>
          <w:t>exPlanations</w:t>
        </w:r>
        <w:proofErr w:type="spellEnd"/>
        <w:r w:rsidR="00131F2F">
          <w:rPr>
            <w:rFonts w:hint="eastAsia"/>
            <w:sz w:val="18"/>
            <w:szCs w:val="18"/>
          </w:rPr>
          <w:t xml:space="preserve"> (SHAP) [4] which is a fairly well-developed method for feature importance analysis.</w:t>
        </w:r>
      </w:ins>
      <w:del w:id="76" w:author="Author">
        <w:r w:rsidRPr="0090502A" w:rsidDel="00131F2F">
          <w:rPr>
            <w:kern w:val="2"/>
            <w:sz w:val="18"/>
            <w:szCs w:val="18"/>
          </w:rPr>
          <w:delText xml:space="preserve">n this article we leverage the feature importance calculation method based on SHapley Additive </w:delText>
        </w:r>
        <w:r w:rsidR="00606BCD" w:rsidRPr="0090502A" w:rsidDel="00131F2F">
          <w:rPr>
            <w:kern w:val="2"/>
            <w:sz w:val="18"/>
            <w:szCs w:val="18"/>
          </w:rPr>
          <w:delText>ex</w:delText>
        </w:r>
        <w:r w:rsidR="00E428B6" w:rsidDel="00131F2F">
          <w:rPr>
            <w:kern w:val="2"/>
            <w:sz w:val="18"/>
            <w:szCs w:val="18"/>
          </w:rPr>
          <w:delText>P</w:delText>
        </w:r>
        <w:r w:rsidR="00606BCD" w:rsidRPr="0090502A" w:rsidDel="00131F2F">
          <w:rPr>
            <w:kern w:val="2"/>
            <w:sz w:val="18"/>
            <w:szCs w:val="18"/>
          </w:rPr>
          <w:delText>lanations</w:delText>
        </w:r>
        <w:r w:rsidRPr="0090502A" w:rsidDel="00131F2F">
          <w:rPr>
            <w:kern w:val="2"/>
            <w:sz w:val="18"/>
            <w:szCs w:val="18"/>
          </w:rPr>
          <w:delText xml:space="preserve"> </w:delText>
        </w:r>
        <w:r w:rsidR="00E428B6" w:rsidDel="00131F2F">
          <w:rPr>
            <w:kern w:val="2"/>
            <w:sz w:val="18"/>
            <w:szCs w:val="18"/>
          </w:rPr>
          <w:delText xml:space="preserve">(SHAP) </w:delText>
        </w:r>
        <w:r w:rsidR="00E428B6" w:rsidRPr="004D220F" w:rsidDel="00131F2F">
          <w:rPr>
            <w:kern w:val="2"/>
            <w:sz w:val="18"/>
            <w:szCs w:val="18"/>
          </w:rPr>
          <w:delText>[</w:delText>
        </w:r>
        <w:r w:rsidR="00B36B4E" w:rsidRPr="004D220F" w:rsidDel="00131F2F">
          <w:rPr>
            <w:kern w:val="2"/>
            <w:sz w:val="18"/>
            <w:szCs w:val="18"/>
          </w:rPr>
          <w:delText>3</w:delText>
        </w:r>
        <w:r w:rsidR="00E428B6" w:rsidRPr="004D220F" w:rsidDel="00131F2F">
          <w:rPr>
            <w:kern w:val="2"/>
            <w:sz w:val="18"/>
            <w:szCs w:val="18"/>
          </w:rPr>
          <w:delText>]</w:delText>
        </w:r>
        <w:r w:rsidR="00E428B6" w:rsidDel="00131F2F">
          <w:rPr>
            <w:kern w:val="2"/>
            <w:sz w:val="18"/>
            <w:szCs w:val="18"/>
          </w:rPr>
          <w:delText xml:space="preserve"> </w:delText>
        </w:r>
        <w:r w:rsidRPr="0090502A" w:rsidDel="00131F2F">
          <w:rPr>
            <w:kern w:val="2"/>
            <w:sz w:val="18"/>
            <w:szCs w:val="18"/>
          </w:rPr>
          <w:delText>which is a fairly well-developed method for feature importance analysis.</w:delText>
        </w:r>
      </w:del>
      <w:r w:rsidRPr="0090502A">
        <w:rPr>
          <w:kern w:val="2"/>
          <w:sz w:val="18"/>
          <w:szCs w:val="18"/>
        </w:rPr>
        <w:t xml:space="preserve"> </w:t>
      </w:r>
    </w:p>
    <w:p w14:paraId="24766CCA" w14:textId="78E3DB04" w:rsidR="00606BCD" w:rsidRPr="004E7C5C" w:rsidRDefault="00606BCD" w:rsidP="00606BCD">
      <w:pPr>
        <w:pStyle w:val="af0"/>
      </w:pPr>
      <w:proofErr w:type="gramStart"/>
      <w:r w:rsidRPr="00E95107">
        <w:rPr>
          <w:rFonts w:asciiTheme="majorHAnsi" w:hAnsiTheme="majorHAnsi" w:cstheme="majorHAnsi"/>
          <w:sz w:val="18"/>
        </w:rPr>
        <w:t>3.3.</w:t>
      </w:r>
      <w:r w:rsidR="00A70203">
        <w:rPr>
          <w:rFonts w:asciiTheme="majorHAnsi" w:hAnsiTheme="majorHAnsi" w:cstheme="majorHAnsi"/>
          <w:sz w:val="18"/>
        </w:rPr>
        <w:t>1</w:t>
      </w:r>
      <w:r w:rsidRPr="00E95107">
        <w:rPr>
          <w:rFonts w:asciiTheme="majorHAnsi" w:hAnsiTheme="majorHAnsi" w:cstheme="majorHAnsi"/>
          <w:sz w:val="18"/>
        </w:rPr>
        <w:t xml:space="preserve">  Case</w:t>
      </w:r>
      <w:proofErr w:type="gramEnd"/>
      <w:r w:rsidRPr="00E95107">
        <w:rPr>
          <w:rFonts w:asciiTheme="majorHAnsi" w:hAnsiTheme="majorHAnsi" w:cstheme="majorHAnsi"/>
          <w:sz w:val="18"/>
        </w:rPr>
        <w:t xml:space="preserve"> Study: Automotive mark</w:t>
      </w:r>
      <w:r w:rsidR="009E7BA3">
        <w:rPr>
          <w:rFonts w:asciiTheme="majorHAnsi" w:hAnsiTheme="majorHAnsi" w:cstheme="majorHAnsi"/>
          <w:sz w:val="18"/>
        </w:rPr>
        <w:t>et</w:t>
      </w:r>
    </w:p>
    <w:p w14:paraId="6A109B5B" w14:textId="2724D8B3" w:rsidR="0090502A" w:rsidRPr="0090502A" w:rsidRDefault="0090502A" w:rsidP="0061684B">
      <w:pPr>
        <w:pStyle w:val="15"/>
        <w:spacing w:line="230" w:lineRule="exact"/>
        <w:ind w:firstLine="180"/>
        <w:rPr>
          <w:kern w:val="2"/>
          <w:sz w:val="18"/>
          <w:szCs w:val="18"/>
        </w:rPr>
      </w:pPr>
      <w:r w:rsidRPr="0090502A">
        <w:rPr>
          <w:kern w:val="2"/>
          <w:sz w:val="18"/>
          <w:szCs w:val="18"/>
        </w:rPr>
        <w:t>The case study is performed with respect to PCB relay which is a product used in the automotive market. This product is selected as it</w:t>
      </w:r>
      <w:r>
        <w:rPr>
          <w:kern w:val="2"/>
          <w:sz w:val="18"/>
          <w:szCs w:val="18"/>
        </w:rPr>
        <w:t xml:space="preserve"> has been</w:t>
      </w:r>
      <w:r w:rsidRPr="0090502A">
        <w:rPr>
          <w:kern w:val="2"/>
          <w:sz w:val="18"/>
          <w:szCs w:val="18"/>
        </w:rPr>
        <w:t xml:space="preserve"> recently predicted that the automotive market is going through a dramatic transformation. As per the current practices we are using </w:t>
      </w:r>
      <w:r w:rsidR="007136BF">
        <w:rPr>
          <w:rFonts w:eastAsiaTheme="minorEastAsia" w:cs="Times New Roman"/>
          <w:sz w:val="18"/>
          <w:szCs w:val="18"/>
        </w:rPr>
        <w:t>automotive</w:t>
      </w:r>
      <w:r w:rsidR="007136BF" w:rsidRPr="002E1995">
        <w:rPr>
          <w:rFonts w:eastAsiaTheme="minorEastAsia" w:cs="Times New Roman"/>
          <w:sz w:val="18"/>
          <w:szCs w:val="18"/>
        </w:rPr>
        <w:t xml:space="preserve"> </w:t>
      </w:r>
      <w:r w:rsidR="007136BF">
        <w:rPr>
          <w:rFonts w:eastAsiaTheme="minorEastAsia" w:cs="Times New Roman"/>
          <w:sz w:val="18"/>
          <w:szCs w:val="18"/>
        </w:rPr>
        <w:t xml:space="preserve">market indexes such as </w:t>
      </w:r>
      <w:ins w:id="77" w:author="Author">
        <w:r w:rsidR="00AA2E77">
          <w:rPr>
            <w:rFonts w:eastAsiaTheme="minorEastAsia" w:cs="Times New Roman" w:hint="eastAsia"/>
            <w:sz w:val="18"/>
            <w:szCs w:val="18"/>
          </w:rPr>
          <w:t>w</w:t>
        </w:r>
        <w:r w:rsidR="00AA2E77">
          <w:rPr>
            <w:rFonts w:eastAsiaTheme="minorEastAsia" w:cs="Times New Roman"/>
            <w:sz w:val="18"/>
            <w:szCs w:val="18"/>
          </w:rPr>
          <w:t xml:space="preserve">orld-wide </w:t>
        </w:r>
      </w:ins>
      <w:r w:rsidRPr="0090502A">
        <w:rPr>
          <w:kern w:val="2"/>
          <w:sz w:val="18"/>
          <w:szCs w:val="18"/>
        </w:rPr>
        <w:t xml:space="preserve">production data for forecasting the sales. These features are macroscopic in nature in the sense that typically they </w:t>
      </w:r>
      <w:r w:rsidRPr="0090502A">
        <w:rPr>
          <w:kern w:val="2"/>
          <w:sz w:val="18"/>
          <w:szCs w:val="18"/>
        </w:rPr>
        <w:lastRenderedPageBreak/>
        <w:t>reflect the dynamics of an entire industry sector and thereby are unlikely to change drastically over a small to moderate period. Whereas the market intelligence data internally available to the company is more relevant to specific products, business divisions and geographical locations.  The main objective of the direction of research presented in this paper is to leverage that kind of internal dataset (mostly textual) to explain the forecast to facilitate large scale adoption among different functions in the company</w:t>
      </w:r>
    </w:p>
    <w:p w14:paraId="6D6DDD36" w14:textId="5C2F3505" w:rsidR="0090502A" w:rsidRDefault="002858A0" w:rsidP="0061684B">
      <w:pPr>
        <w:pStyle w:val="15"/>
        <w:spacing w:line="230" w:lineRule="exact"/>
        <w:ind w:firstLine="180"/>
        <w:rPr>
          <w:kern w:val="2"/>
          <w:sz w:val="18"/>
          <w:szCs w:val="18"/>
        </w:rPr>
      </w:pPr>
      <w:r w:rsidRPr="002858A0">
        <w:rPr>
          <w:kern w:val="2"/>
          <w:sz w:val="18"/>
          <w:szCs w:val="18"/>
        </w:rPr>
        <w:t xml:space="preserve">We collected the GMI data from </w:t>
      </w:r>
      <w:r w:rsidR="007F72A4" w:rsidRPr="002858A0">
        <w:rPr>
          <w:kern w:val="2"/>
          <w:sz w:val="18"/>
          <w:szCs w:val="18"/>
        </w:rPr>
        <w:t>Aug</w:t>
      </w:r>
      <w:r w:rsidR="007F72A4">
        <w:rPr>
          <w:kern w:val="2"/>
          <w:sz w:val="18"/>
          <w:szCs w:val="18"/>
        </w:rPr>
        <w:t>ust</w:t>
      </w:r>
      <w:r w:rsidRPr="002858A0">
        <w:rPr>
          <w:kern w:val="2"/>
          <w:sz w:val="18"/>
          <w:szCs w:val="18"/>
        </w:rPr>
        <w:t xml:space="preserve"> 2021 to May 2022 and used a 3 </w:t>
      </w:r>
      <w:proofErr w:type="spellStart"/>
      <w:proofErr w:type="gramStart"/>
      <w:r w:rsidRPr="002858A0">
        <w:rPr>
          <w:kern w:val="2"/>
          <w:sz w:val="18"/>
          <w:szCs w:val="18"/>
        </w:rPr>
        <w:t>months</w:t>
      </w:r>
      <w:proofErr w:type="gramEnd"/>
      <w:r w:rsidRPr="002858A0">
        <w:rPr>
          <w:kern w:val="2"/>
          <w:sz w:val="18"/>
          <w:szCs w:val="18"/>
        </w:rPr>
        <w:t xml:space="preserve"> </w:t>
      </w:r>
      <w:r w:rsidR="00C92850" w:rsidRPr="002858A0">
        <w:rPr>
          <w:kern w:val="2"/>
          <w:sz w:val="18"/>
          <w:szCs w:val="18"/>
        </w:rPr>
        <w:t>time</w:t>
      </w:r>
      <w:proofErr w:type="spellEnd"/>
      <w:r w:rsidR="00C92850" w:rsidRPr="002858A0">
        <w:rPr>
          <w:kern w:val="2"/>
          <w:sz w:val="18"/>
          <w:szCs w:val="18"/>
        </w:rPr>
        <w:t xml:space="preserve"> shift</w:t>
      </w:r>
      <w:r w:rsidRPr="002858A0">
        <w:rPr>
          <w:kern w:val="2"/>
          <w:sz w:val="18"/>
          <w:szCs w:val="18"/>
        </w:rPr>
        <w:t xml:space="preserve"> to make the forecast of the sales of product mentioned above. We compute and evaluate the forecast generated for the month of </w:t>
      </w:r>
      <w:r w:rsidR="005A3A3A">
        <w:rPr>
          <w:kern w:val="2"/>
          <w:sz w:val="18"/>
          <w:szCs w:val="18"/>
        </w:rPr>
        <w:t>July</w:t>
      </w:r>
      <w:r w:rsidRPr="002858A0">
        <w:rPr>
          <w:kern w:val="2"/>
          <w:sz w:val="18"/>
          <w:szCs w:val="18"/>
        </w:rPr>
        <w:t xml:space="preserve"> 2022.  We produced the forecast under two different feature sets, </w:t>
      </w:r>
      <w:proofErr w:type="spellStart"/>
      <w:r w:rsidRPr="002858A0">
        <w:rPr>
          <w:kern w:val="2"/>
          <w:sz w:val="18"/>
          <w:szCs w:val="18"/>
        </w:rPr>
        <w:t>i</w:t>
      </w:r>
      <w:proofErr w:type="spellEnd"/>
      <w:r w:rsidRPr="002858A0">
        <w:rPr>
          <w:kern w:val="2"/>
          <w:sz w:val="18"/>
          <w:szCs w:val="18"/>
        </w:rPr>
        <w:t xml:space="preserve">) conventional </w:t>
      </w:r>
      <w:r w:rsidR="007136BF">
        <w:rPr>
          <w:rFonts w:eastAsiaTheme="minorEastAsia" w:cs="Times New Roman"/>
          <w:sz w:val="18"/>
          <w:szCs w:val="18"/>
        </w:rPr>
        <w:t>automotive</w:t>
      </w:r>
      <w:r w:rsidR="007136BF" w:rsidRPr="002E1995">
        <w:rPr>
          <w:rFonts w:eastAsiaTheme="minorEastAsia" w:cs="Times New Roman"/>
          <w:sz w:val="18"/>
          <w:szCs w:val="18"/>
        </w:rPr>
        <w:t xml:space="preserve"> </w:t>
      </w:r>
      <w:r w:rsidR="007136BF">
        <w:rPr>
          <w:rFonts w:eastAsiaTheme="minorEastAsia" w:cs="Times New Roman"/>
          <w:sz w:val="18"/>
          <w:szCs w:val="18"/>
        </w:rPr>
        <w:t>market indexes</w:t>
      </w:r>
      <w:r w:rsidRPr="002858A0">
        <w:rPr>
          <w:kern w:val="2"/>
          <w:sz w:val="18"/>
          <w:szCs w:val="18"/>
        </w:rPr>
        <w:t xml:space="preserve">, ii) features generated from GMI database. For the features generated from GMI database </w:t>
      </w:r>
      <w:r w:rsidR="000945AF">
        <w:rPr>
          <w:kern w:val="2"/>
          <w:sz w:val="18"/>
          <w:szCs w:val="18"/>
        </w:rPr>
        <w:t>use</w:t>
      </w:r>
      <w:r w:rsidRPr="002858A0">
        <w:rPr>
          <w:kern w:val="2"/>
          <w:sz w:val="18"/>
          <w:szCs w:val="18"/>
        </w:rPr>
        <w:t xml:space="preserve"> the number of comments with </w:t>
      </w:r>
      <w:r w:rsidR="000B65DB">
        <w:rPr>
          <w:kern w:val="2"/>
          <w:sz w:val="18"/>
          <w:szCs w:val="18"/>
        </w:rPr>
        <w:t>Panasonic-</w:t>
      </w:r>
      <w:r w:rsidR="00D14F6E">
        <w:rPr>
          <w:kern w:val="2"/>
          <w:sz w:val="18"/>
          <w:szCs w:val="18"/>
        </w:rPr>
        <w:t xml:space="preserve">specific sentiment </w:t>
      </w:r>
      <w:r w:rsidR="000945AF">
        <w:rPr>
          <w:kern w:val="2"/>
          <w:sz w:val="18"/>
          <w:szCs w:val="18"/>
        </w:rPr>
        <w:t>score</w:t>
      </w:r>
      <w:r w:rsidRPr="002858A0">
        <w:rPr>
          <w:kern w:val="2"/>
          <w:sz w:val="18"/>
          <w:szCs w:val="18"/>
        </w:rPr>
        <w:t xml:space="preserve"> on a scale of 1 to 5 as labelled by the sales manager. Lastly, we created </w:t>
      </w:r>
      <w:r w:rsidR="000945AF">
        <w:rPr>
          <w:kern w:val="2"/>
          <w:sz w:val="18"/>
          <w:szCs w:val="18"/>
        </w:rPr>
        <w:t>16</w:t>
      </w:r>
      <w:r w:rsidR="000945AF" w:rsidRPr="002858A0">
        <w:rPr>
          <w:kern w:val="2"/>
          <w:sz w:val="18"/>
          <w:szCs w:val="18"/>
        </w:rPr>
        <w:t xml:space="preserve"> </w:t>
      </w:r>
      <w:r w:rsidRPr="002858A0">
        <w:rPr>
          <w:kern w:val="2"/>
          <w:sz w:val="18"/>
          <w:szCs w:val="18"/>
        </w:rPr>
        <w:t xml:space="preserve">features through topic models (4 topics) </w:t>
      </w:r>
      <w:r w:rsidR="000945AF">
        <w:rPr>
          <w:kern w:val="2"/>
          <w:sz w:val="18"/>
          <w:szCs w:val="18"/>
        </w:rPr>
        <w:t>following the method developed in (</w:t>
      </w:r>
      <w:r w:rsidR="007B738B">
        <w:rPr>
          <w:kern w:val="2"/>
          <w:sz w:val="18"/>
          <w:szCs w:val="18"/>
        </w:rPr>
        <w:t>3</w:t>
      </w:r>
      <w:r w:rsidR="000945AF">
        <w:rPr>
          <w:kern w:val="2"/>
          <w:sz w:val="18"/>
          <w:szCs w:val="18"/>
        </w:rPr>
        <w:t>.</w:t>
      </w:r>
      <w:r w:rsidR="007B738B">
        <w:rPr>
          <w:kern w:val="2"/>
          <w:sz w:val="18"/>
          <w:szCs w:val="18"/>
        </w:rPr>
        <w:t>2</w:t>
      </w:r>
      <w:r w:rsidR="000945AF">
        <w:rPr>
          <w:kern w:val="2"/>
          <w:sz w:val="18"/>
          <w:szCs w:val="18"/>
        </w:rPr>
        <w:t xml:space="preserve">) </w:t>
      </w:r>
      <w:r w:rsidRPr="002858A0">
        <w:rPr>
          <w:kern w:val="2"/>
          <w:sz w:val="18"/>
          <w:szCs w:val="18"/>
        </w:rPr>
        <w:t xml:space="preserve">and computed the forecast with all these </w:t>
      </w:r>
      <w:r w:rsidR="00451547" w:rsidRPr="002858A0">
        <w:rPr>
          <w:kern w:val="2"/>
          <w:sz w:val="18"/>
          <w:szCs w:val="18"/>
        </w:rPr>
        <w:t>above-mentioned</w:t>
      </w:r>
      <w:r w:rsidRPr="002858A0">
        <w:rPr>
          <w:kern w:val="2"/>
          <w:sz w:val="18"/>
          <w:szCs w:val="18"/>
        </w:rPr>
        <w:t xml:space="preserve"> features.  </w:t>
      </w:r>
    </w:p>
    <w:p w14:paraId="1165E47E" w14:textId="35CA2F39" w:rsidR="00753382" w:rsidRDefault="00753382" w:rsidP="00753382">
      <w:pPr>
        <w:pStyle w:val="af0"/>
        <w:rPr>
          <w:rFonts w:asciiTheme="majorHAnsi" w:hAnsiTheme="majorHAnsi" w:cstheme="majorHAnsi"/>
          <w:sz w:val="18"/>
        </w:rPr>
      </w:pPr>
      <w:proofErr w:type="gramStart"/>
      <w:r w:rsidRPr="002E32C1">
        <w:rPr>
          <w:rFonts w:asciiTheme="majorHAnsi" w:hAnsiTheme="majorHAnsi" w:cstheme="majorHAnsi"/>
          <w:sz w:val="18"/>
        </w:rPr>
        <w:t>3.</w:t>
      </w:r>
      <w:r w:rsidR="006775D9">
        <w:rPr>
          <w:rFonts w:asciiTheme="majorHAnsi" w:hAnsiTheme="majorHAnsi" w:cstheme="majorHAnsi"/>
          <w:sz w:val="18"/>
        </w:rPr>
        <w:t>3</w:t>
      </w:r>
      <w:r w:rsidRPr="002E32C1">
        <w:rPr>
          <w:rFonts w:asciiTheme="majorHAnsi" w:hAnsiTheme="majorHAnsi" w:cstheme="majorHAnsi"/>
          <w:sz w:val="18"/>
        </w:rPr>
        <w:t>.</w:t>
      </w:r>
      <w:r w:rsidR="006775D9">
        <w:rPr>
          <w:rFonts w:asciiTheme="majorHAnsi" w:hAnsiTheme="majorHAnsi" w:cstheme="majorHAnsi"/>
          <w:sz w:val="18"/>
        </w:rPr>
        <w:t>3</w:t>
      </w:r>
      <w:r w:rsidRPr="002E32C1">
        <w:rPr>
          <w:rFonts w:asciiTheme="majorHAnsi" w:hAnsiTheme="majorHAnsi" w:cstheme="majorHAnsi"/>
          <w:sz w:val="18"/>
        </w:rPr>
        <w:t xml:space="preserve">  Evaluation</w:t>
      </w:r>
      <w:proofErr w:type="gramEnd"/>
    </w:p>
    <w:p w14:paraId="69A07E59" w14:textId="1A04A718" w:rsidR="008E67D3" w:rsidRDefault="003E13E4" w:rsidP="00643DE9">
      <w:pPr>
        <w:pStyle w:val="15"/>
        <w:spacing w:line="230" w:lineRule="exact"/>
        <w:ind w:firstLineChars="0" w:firstLine="0"/>
        <w:rPr>
          <w:rFonts w:cs="Times New Roman"/>
          <w:szCs w:val="20"/>
        </w:rPr>
      </w:pPr>
      <w:r>
        <w:rPr>
          <w:kern w:val="2"/>
          <w:sz w:val="18"/>
          <w:szCs w:val="18"/>
        </w:rPr>
        <w:t xml:space="preserve">The primary objective of this paper is to develop </w:t>
      </w:r>
      <w:r w:rsidR="00837BF6">
        <w:rPr>
          <w:kern w:val="2"/>
          <w:sz w:val="18"/>
          <w:szCs w:val="18"/>
        </w:rPr>
        <w:t xml:space="preserve">a </w:t>
      </w:r>
      <w:r>
        <w:rPr>
          <w:kern w:val="2"/>
          <w:sz w:val="18"/>
          <w:szCs w:val="18"/>
        </w:rPr>
        <w:t xml:space="preserve">framework </w:t>
      </w:r>
      <w:r w:rsidR="00837BF6">
        <w:rPr>
          <w:kern w:val="2"/>
          <w:sz w:val="18"/>
          <w:szCs w:val="18"/>
        </w:rPr>
        <w:t>that</w:t>
      </w:r>
      <w:r>
        <w:rPr>
          <w:kern w:val="2"/>
          <w:sz w:val="18"/>
          <w:szCs w:val="18"/>
        </w:rPr>
        <w:t xml:space="preserve"> provide</w:t>
      </w:r>
      <w:r w:rsidR="00837BF6">
        <w:rPr>
          <w:kern w:val="2"/>
          <w:sz w:val="18"/>
          <w:szCs w:val="18"/>
        </w:rPr>
        <w:t>s</w:t>
      </w:r>
      <w:r>
        <w:rPr>
          <w:kern w:val="2"/>
          <w:sz w:val="18"/>
          <w:szCs w:val="18"/>
        </w:rPr>
        <w:t xml:space="preserve"> explainability of the AI forecast. </w:t>
      </w:r>
      <w:proofErr w:type="gramStart"/>
      <w:r>
        <w:rPr>
          <w:kern w:val="2"/>
          <w:sz w:val="18"/>
          <w:szCs w:val="18"/>
        </w:rPr>
        <w:t>In order to</w:t>
      </w:r>
      <w:proofErr w:type="gramEnd"/>
      <w:r>
        <w:rPr>
          <w:kern w:val="2"/>
          <w:sz w:val="18"/>
          <w:szCs w:val="18"/>
        </w:rPr>
        <w:t xml:space="preserve"> evaluate the effectiveness of the framework developed we compare it with the conventional case where the forecast is generated through relevant macroeconomic indices. </w:t>
      </w:r>
    </w:p>
    <w:p w14:paraId="58C35E2F" w14:textId="6E09162B" w:rsidR="00DB0512" w:rsidRDefault="00DB0512" w:rsidP="00DB0512">
      <w:pPr>
        <w:pStyle w:val="15"/>
        <w:ind w:firstLine="160"/>
        <w:jc w:val="center"/>
        <w:rPr>
          <w:rFonts w:asciiTheme="majorHAnsi" w:hAnsiTheme="majorHAnsi" w:cstheme="majorHAnsi"/>
          <w:b/>
        </w:rPr>
      </w:pPr>
      <w:r w:rsidRPr="00E158B7">
        <w:rPr>
          <w:rFonts w:asciiTheme="majorHAnsi" w:hAnsiTheme="majorHAnsi" w:cstheme="majorHAnsi"/>
          <w:noProof/>
        </w:rPr>
        <w:drawing>
          <wp:anchor distT="0" distB="0" distL="114300" distR="114300" simplePos="0" relativeHeight="251668480" behindDoc="0" locked="0" layoutInCell="1" allowOverlap="1" wp14:anchorId="730525B1" wp14:editId="51B993F2">
            <wp:simplePos x="0" y="0"/>
            <wp:positionH relativeFrom="margin">
              <wp:posOffset>181610</wp:posOffset>
            </wp:positionH>
            <wp:positionV relativeFrom="paragraph">
              <wp:posOffset>53975</wp:posOffset>
            </wp:positionV>
            <wp:extent cx="2628900" cy="1009650"/>
            <wp:effectExtent l="0" t="0" r="0" b="0"/>
            <wp:wrapTopAndBottom/>
            <wp:docPr id="12" name="図 1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 折れ線グラフ&#10;&#10;自動的に生成された説明"/>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28900" cy="1009650"/>
                    </a:xfrm>
                    <a:prstGeom prst="rect">
                      <a:avLst/>
                    </a:prstGeom>
                    <a:noFill/>
                  </pic:spPr>
                </pic:pic>
              </a:graphicData>
            </a:graphic>
            <wp14:sizeRelH relativeFrom="page">
              <wp14:pctWidth>0</wp14:pctWidth>
            </wp14:sizeRelH>
            <wp14:sizeRelV relativeFrom="page">
              <wp14:pctHeight>0</wp14:pctHeight>
            </wp14:sizeRelV>
          </wp:anchor>
        </w:drawing>
      </w:r>
      <w:r w:rsidRPr="00952938">
        <w:rPr>
          <w:rFonts w:asciiTheme="majorHAnsi" w:hAnsiTheme="majorHAnsi" w:cstheme="majorHAnsi"/>
          <w:b/>
        </w:rPr>
        <w:t xml:space="preserve">Fig. </w:t>
      </w:r>
      <w:r>
        <w:rPr>
          <w:rFonts w:asciiTheme="majorHAnsi" w:hAnsiTheme="majorHAnsi" w:cstheme="majorHAnsi"/>
          <w:b/>
          <w:bCs/>
        </w:rPr>
        <w:t>5</w:t>
      </w:r>
      <w:r w:rsidRPr="00952938">
        <w:rPr>
          <w:rFonts w:asciiTheme="majorHAnsi" w:hAnsiTheme="majorHAnsi" w:cstheme="majorHAnsi"/>
          <w:b/>
        </w:rPr>
        <w:t xml:space="preserve">: </w:t>
      </w:r>
      <w:r>
        <w:rPr>
          <w:rFonts w:asciiTheme="majorHAnsi" w:hAnsiTheme="majorHAnsi" w:cstheme="majorHAnsi"/>
          <w:b/>
        </w:rPr>
        <w:t>Forecast Result.</w:t>
      </w:r>
    </w:p>
    <w:p w14:paraId="5A0119F9" w14:textId="12175A15" w:rsidR="00DB0512" w:rsidRDefault="00DB0512" w:rsidP="00DB0512">
      <w:pPr>
        <w:spacing w:line="230" w:lineRule="exact"/>
        <w:ind w:firstLineChars="100" w:firstLine="157"/>
        <w:jc w:val="center"/>
        <w:rPr>
          <w:rFonts w:asciiTheme="majorHAnsi" w:hAnsiTheme="majorHAnsi" w:cstheme="majorHAnsi"/>
          <w:b/>
          <w:kern w:val="0"/>
          <w:sz w:val="16"/>
          <w:szCs w:val="16"/>
        </w:rPr>
      </w:pPr>
      <w:r>
        <w:rPr>
          <w:rFonts w:asciiTheme="majorHAnsi" w:hAnsiTheme="majorHAnsi" w:cstheme="majorHAnsi"/>
          <w:b/>
          <w:sz w:val="16"/>
          <w:szCs w:val="16"/>
        </w:rPr>
        <w:t>A decrease in sales</w:t>
      </w:r>
      <w:r w:rsidRPr="00A01C35" w:rsidDel="008D7DA6">
        <w:rPr>
          <w:rFonts w:asciiTheme="majorHAnsi" w:hAnsiTheme="majorHAnsi" w:cstheme="majorHAnsi"/>
          <w:b/>
          <w:kern w:val="0"/>
          <w:sz w:val="16"/>
          <w:szCs w:val="16"/>
        </w:rPr>
        <w:t xml:space="preserve"> </w:t>
      </w:r>
      <w:r>
        <w:rPr>
          <w:rFonts w:asciiTheme="majorHAnsi" w:hAnsiTheme="majorHAnsi" w:cstheme="majorHAnsi"/>
          <w:b/>
          <w:kern w:val="0"/>
          <w:sz w:val="16"/>
          <w:szCs w:val="16"/>
        </w:rPr>
        <w:t xml:space="preserve">is predicted for </w:t>
      </w:r>
      <w:r>
        <w:rPr>
          <w:rFonts w:asciiTheme="majorHAnsi" w:hAnsiTheme="majorHAnsi" w:cstheme="majorHAnsi"/>
          <w:b/>
          <w:sz w:val="16"/>
          <w:szCs w:val="16"/>
        </w:rPr>
        <w:t>July2022</w:t>
      </w:r>
      <w:ins w:id="78" w:author="Author">
        <w:del w:id="79" w:author="Author">
          <w:r w:rsidRPr="00C42A89" w:rsidDel="008D7DA6">
            <w:rPr>
              <w:rFonts w:asciiTheme="majorHAnsi" w:hAnsiTheme="majorHAnsi" w:cstheme="majorHAnsi"/>
              <w:b/>
              <w:kern w:val="0"/>
              <w:sz w:val="16"/>
              <w:szCs w:val="16"/>
              <w:rPrChange w:id="80" w:author="Author">
                <w:rPr>
                  <w:rFonts w:ascii="Times New Roman" w:hAnsi="Times New Roman" w:cs="Times New Roman"/>
                  <w:sz w:val="18"/>
                  <w:szCs w:val="18"/>
                </w:rPr>
              </w:rPrChange>
            </w:rPr>
            <w:delText>Table-1: Comparison between forecast with traditional features and textual features</w:delText>
          </w:r>
        </w:del>
      </w:ins>
    </w:p>
    <w:p w14:paraId="4D1BFB0A" w14:textId="0602E0AF" w:rsidR="008E67D3" w:rsidRPr="008C3BB6" w:rsidRDefault="008E67D3" w:rsidP="008E67D3">
      <w:pPr>
        <w:rPr>
          <w:rFonts w:ascii="Times New Roman" w:hAnsi="Times New Roman" w:cs="Times New Roman"/>
          <w:szCs w:val="20"/>
        </w:rPr>
      </w:pPr>
      <w:del w:id="81" w:author="Author">
        <w:r w:rsidRPr="008C3BB6" w:rsidDel="001E5172">
          <w:rPr>
            <w:rFonts w:ascii="Times New Roman" w:hAnsi="Times New Roman" w:cs="Times New Roman"/>
            <w:noProof/>
            <w:szCs w:val="20"/>
          </w:rPr>
          <w:drawing>
            <wp:inline distT="0" distB="0" distL="0" distR="0" wp14:anchorId="5D3C2EB2" wp14:editId="7D15D367">
              <wp:extent cx="2443490" cy="115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43490" cy="1152000"/>
                      </a:xfrm>
                      <a:prstGeom prst="rect">
                        <a:avLst/>
                      </a:prstGeom>
                      <a:noFill/>
                      <a:ln>
                        <a:noFill/>
                      </a:ln>
                    </pic:spPr>
                  </pic:pic>
                </a:graphicData>
              </a:graphic>
            </wp:inline>
          </w:drawing>
        </w:r>
      </w:del>
    </w:p>
    <w:p w14:paraId="377244A9" w14:textId="77777777" w:rsidR="00DB0512" w:rsidDel="001E5172" w:rsidRDefault="00DB0512" w:rsidP="008E67D3">
      <w:pPr>
        <w:rPr>
          <w:ins w:id="82" w:author="Author"/>
          <w:del w:id="83" w:author="Author"/>
          <w:rFonts w:ascii="Times New Roman" w:hAnsi="Times New Roman" w:cs="Times New Roman"/>
          <w:szCs w:val="20"/>
        </w:rPr>
      </w:pPr>
    </w:p>
    <w:p w14:paraId="5486B255" w14:textId="5B088E74" w:rsidR="00C27B7F" w:rsidRDefault="00C27B7F" w:rsidP="008E67D3">
      <w:pPr>
        <w:rPr>
          <w:ins w:id="84" w:author="Author"/>
          <w:rFonts w:ascii="Times New Roman" w:hAnsi="Times New Roman" w:cs="Times New Roman"/>
          <w:szCs w:val="20"/>
        </w:rPr>
      </w:pPr>
      <w:ins w:id="85" w:author="Author">
        <w:r>
          <w:rPr>
            <w:noProof/>
          </w:rPr>
          <w:drawing>
            <wp:inline distT="0" distB="0" distL="0" distR="0" wp14:anchorId="4A8DBD6A" wp14:editId="5C8417C6">
              <wp:extent cx="2763562"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3562" cy="1092200"/>
                      </a:xfrm>
                      <a:prstGeom prst="rect">
                        <a:avLst/>
                      </a:prstGeom>
                    </pic:spPr>
                  </pic:pic>
                </a:graphicData>
              </a:graphic>
            </wp:inline>
          </w:drawing>
        </w:r>
      </w:ins>
    </w:p>
    <w:p w14:paraId="724DD772" w14:textId="092BAFF6" w:rsidR="00BA2B9D" w:rsidRPr="00C42A89" w:rsidDel="00BA2B9D" w:rsidRDefault="00BA2B9D">
      <w:pPr>
        <w:jc w:val="center"/>
        <w:rPr>
          <w:del w:id="86" w:author="Author"/>
          <w:rFonts w:asciiTheme="majorHAnsi" w:hAnsiTheme="majorHAnsi" w:cstheme="majorHAnsi"/>
          <w:sz w:val="12"/>
          <w:szCs w:val="12"/>
          <w:rPrChange w:id="87" w:author="Author">
            <w:rPr>
              <w:del w:id="88" w:author="Author"/>
              <w:rFonts w:ascii="Times New Roman" w:hAnsi="Times New Roman" w:cs="Times New Roman"/>
              <w:szCs w:val="20"/>
            </w:rPr>
          </w:rPrChange>
        </w:rPr>
        <w:pPrChange w:id="89" w:author="作成者">
          <w:pPr/>
        </w:pPrChange>
      </w:pPr>
    </w:p>
    <w:p w14:paraId="0C3C3451" w14:textId="01FB8870" w:rsidR="008E67D3" w:rsidDel="009733FE" w:rsidRDefault="008E67D3" w:rsidP="008E67D3">
      <w:pPr>
        <w:rPr>
          <w:ins w:id="90" w:author="Author"/>
          <w:del w:id="91" w:author="Author"/>
          <w:rFonts w:ascii="Times New Roman" w:hAnsi="Times New Roman" w:cs="Times New Roman"/>
          <w:szCs w:val="20"/>
        </w:rPr>
      </w:pPr>
      <w:del w:id="92" w:author="Author">
        <w:r w:rsidDel="009733FE">
          <w:rPr>
            <w:noProof/>
          </w:rPr>
          <w:drawing>
            <wp:inline distT="0" distB="0" distL="0" distR="0" wp14:anchorId="68D83FCC" wp14:editId="64B99A34">
              <wp:extent cx="2396134" cy="1200337"/>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98160" cy="1201352"/>
                      </a:xfrm>
                      <a:prstGeom prst="rect">
                        <a:avLst/>
                      </a:prstGeom>
                      <a:noFill/>
                      <a:ln>
                        <a:noFill/>
                      </a:ln>
                    </pic:spPr>
                  </pic:pic>
                </a:graphicData>
              </a:graphic>
            </wp:inline>
          </w:drawing>
        </w:r>
      </w:del>
    </w:p>
    <w:p w14:paraId="1513C6F1" w14:textId="7050234A" w:rsidR="00C27B7F" w:rsidRDefault="00C27B7F" w:rsidP="008E67D3">
      <w:pPr>
        <w:rPr>
          <w:rFonts w:ascii="Times New Roman" w:hAnsi="Times New Roman" w:cs="Times New Roman"/>
          <w:szCs w:val="20"/>
        </w:rPr>
      </w:pPr>
      <w:ins w:id="93" w:author="Author">
        <w:r>
          <w:rPr>
            <w:noProof/>
          </w:rPr>
          <w:drawing>
            <wp:inline distT="0" distB="0" distL="0" distR="0" wp14:anchorId="4D66B12A" wp14:editId="3471F98D">
              <wp:extent cx="2835002" cy="112787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002" cy="1127879"/>
                      </a:xfrm>
                      <a:prstGeom prst="rect">
                        <a:avLst/>
                      </a:prstGeom>
                    </pic:spPr>
                  </pic:pic>
                </a:graphicData>
              </a:graphic>
            </wp:inline>
          </w:drawing>
        </w:r>
      </w:ins>
    </w:p>
    <w:p w14:paraId="216BE9CA" w14:textId="77777777" w:rsidR="006926C5" w:rsidRDefault="000226CF" w:rsidP="006926C5">
      <w:pPr>
        <w:pStyle w:val="15"/>
        <w:ind w:firstLine="157"/>
        <w:jc w:val="center"/>
        <w:rPr>
          <w:ins w:id="94" w:author="Author"/>
          <w:rFonts w:asciiTheme="majorHAnsi" w:hAnsiTheme="majorHAnsi" w:cstheme="majorHAnsi"/>
          <w:b/>
        </w:rPr>
      </w:pPr>
      <w:r w:rsidRPr="00E158B7">
        <w:rPr>
          <w:rFonts w:asciiTheme="majorHAnsi" w:hAnsiTheme="majorHAnsi" w:cstheme="majorHAnsi"/>
          <w:b/>
        </w:rPr>
        <w:t xml:space="preserve">Fig. </w:t>
      </w:r>
      <w:r>
        <w:rPr>
          <w:rFonts w:asciiTheme="majorHAnsi" w:hAnsiTheme="majorHAnsi" w:cstheme="majorHAnsi"/>
          <w:b/>
        </w:rPr>
        <w:t>3</w:t>
      </w:r>
      <w:r w:rsidRPr="00E158B7">
        <w:rPr>
          <w:rFonts w:asciiTheme="majorHAnsi" w:hAnsiTheme="majorHAnsi" w:cstheme="majorHAnsi"/>
          <w:b/>
        </w:rPr>
        <w:t xml:space="preserve">: </w:t>
      </w:r>
      <w:r w:rsidRPr="000226CF">
        <w:rPr>
          <w:rFonts w:asciiTheme="majorHAnsi" w:hAnsiTheme="majorHAnsi" w:cstheme="majorHAnsi"/>
          <w:b/>
        </w:rPr>
        <w:t>Feature importance analysis of the forecast produced by traditional features</w:t>
      </w:r>
      <w:ins w:id="95" w:author="Author">
        <w:r w:rsidR="006926C5">
          <w:rPr>
            <w:rFonts w:asciiTheme="majorHAnsi" w:hAnsiTheme="majorHAnsi" w:cstheme="majorHAnsi" w:hint="eastAsia"/>
            <w:b/>
          </w:rPr>
          <w:t xml:space="preserve"> </w:t>
        </w:r>
      </w:ins>
    </w:p>
    <w:p w14:paraId="36BC8369" w14:textId="662E71A6" w:rsidR="006926C5" w:rsidRDefault="006926C5" w:rsidP="006926C5">
      <w:pPr>
        <w:pStyle w:val="15"/>
        <w:ind w:firstLine="157"/>
        <w:jc w:val="center"/>
        <w:rPr>
          <w:ins w:id="96" w:author="Author"/>
          <w:rFonts w:asciiTheme="majorHAnsi" w:hAnsiTheme="majorHAnsi" w:cstheme="majorHAnsi"/>
          <w:b/>
        </w:rPr>
      </w:pPr>
      <w:ins w:id="97" w:author="Author">
        <w:r>
          <w:rPr>
            <w:rFonts w:asciiTheme="majorHAnsi" w:hAnsiTheme="majorHAnsi" w:cstheme="majorHAnsi"/>
            <w:b/>
          </w:rPr>
          <w:t>(Upper: Global features; Lower: Local features)</w:t>
        </w:r>
      </w:ins>
    </w:p>
    <w:p w14:paraId="21439E78" w14:textId="69FF9403" w:rsidR="009733FE" w:rsidRPr="006926C5" w:rsidDel="006926C5" w:rsidRDefault="009733FE" w:rsidP="000226CF">
      <w:pPr>
        <w:pStyle w:val="15"/>
        <w:ind w:firstLine="157"/>
        <w:jc w:val="center"/>
        <w:rPr>
          <w:del w:id="98" w:author="Author"/>
          <w:rFonts w:asciiTheme="majorHAnsi" w:hAnsiTheme="majorHAnsi" w:cstheme="majorHAnsi"/>
          <w:b/>
        </w:rPr>
      </w:pPr>
    </w:p>
    <w:p w14:paraId="6E05CA03" w14:textId="74D92481" w:rsidR="00B32DD7" w:rsidRDefault="00971685" w:rsidP="00B32DD7">
      <w:pPr>
        <w:rPr>
          <w:rFonts w:ascii="Times New Roman" w:hAnsi="Times New Roman" w:cs="Times New Roman"/>
          <w:szCs w:val="20"/>
        </w:rPr>
      </w:pPr>
      <w:r>
        <w:rPr>
          <w:noProof/>
        </w:rPr>
        <w:drawing>
          <wp:inline distT="0" distB="0" distL="0" distR="0" wp14:anchorId="4F177A9B" wp14:editId="488EF350">
            <wp:extent cx="2646219" cy="1045824"/>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3556" cy="1048724"/>
                    </a:xfrm>
                    <a:prstGeom prst="rect">
                      <a:avLst/>
                    </a:prstGeom>
                  </pic:spPr>
                </pic:pic>
              </a:graphicData>
            </a:graphic>
          </wp:inline>
        </w:drawing>
      </w:r>
    </w:p>
    <w:p w14:paraId="294E280F" w14:textId="6BA7BEE0" w:rsidR="00971685" w:rsidRDefault="00971685" w:rsidP="00B32DD7">
      <w:pPr>
        <w:rPr>
          <w:rFonts w:ascii="Times New Roman" w:hAnsi="Times New Roman" w:cs="Times New Roman"/>
          <w:szCs w:val="20"/>
        </w:rPr>
      </w:pPr>
      <w:r>
        <w:rPr>
          <w:noProof/>
        </w:rPr>
        <w:drawing>
          <wp:inline distT="0" distB="0" distL="0" distR="0" wp14:anchorId="3AEF93AA" wp14:editId="4EEB111A">
            <wp:extent cx="2933065" cy="112937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33065" cy="1129371"/>
                    </a:xfrm>
                    <a:prstGeom prst="rect">
                      <a:avLst/>
                    </a:prstGeom>
                  </pic:spPr>
                </pic:pic>
              </a:graphicData>
            </a:graphic>
          </wp:inline>
        </w:drawing>
      </w:r>
    </w:p>
    <w:p w14:paraId="658DDC75" w14:textId="75C5C028" w:rsidR="000226CF" w:rsidRDefault="000226CF" w:rsidP="000226CF">
      <w:pPr>
        <w:pStyle w:val="15"/>
        <w:ind w:firstLine="157"/>
        <w:jc w:val="center"/>
        <w:rPr>
          <w:ins w:id="99" w:author="Author"/>
          <w:rFonts w:asciiTheme="majorHAnsi" w:hAnsiTheme="majorHAnsi" w:cstheme="majorHAnsi"/>
          <w:b/>
        </w:rPr>
      </w:pPr>
      <w:r w:rsidRPr="00E158B7">
        <w:rPr>
          <w:rFonts w:asciiTheme="majorHAnsi" w:hAnsiTheme="majorHAnsi" w:cstheme="majorHAnsi"/>
          <w:b/>
        </w:rPr>
        <w:t xml:space="preserve">Fig. </w:t>
      </w:r>
      <w:r>
        <w:rPr>
          <w:rFonts w:asciiTheme="majorHAnsi" w:hAnsiTheme="majorHAnsi" w:cstheme="majorHAnsi"/>
          <w:b/>
        </w:rPr>
        <w:t>4</w:t>
      </w:r>
      <w:r w:rsidRPr="00E158B7">
        <w:rPr>
          <w:rFonts w:asciiTheme="majorHAnsi" w:hAnsiTheme="majorHAnsi" w:cstheme="majorHAnsi"/>
          <w:b/>
        </w:rPr>
        <w:t xml:space="preserve">: </w:t>
      </w:r>
      <w:r w:rsidRPr="000226CF">
        <w:rPr>
          <w:rFonts w:asciiTheme="majorHAnsi" w:hAnsiTheme="majorHAnsi" w:cstheme="majorHAnsi"/>
          <w:b/>
        </w:rPr>
        <w:t xml:space="preserve">Feature </w:t>
      </w:r>
      <w:commentRangeStart w:id="100"/>
      <w:r w:rsidRPr="000226CF">
        <w:rPr>
          <w:rFonts w:asciiTheme="majorHAnsi" w:hAnsiTheme="majorHAnsi" w:cstheme="majorHAnsi"/>
          <w:b/>
        </w:rPr>
        <w:t xml:space="preserve">importance analysis </w:t>
      </w:r>
      <w:commentRangeEnd w:id="100"/>
      <w:r w:rsidR="00DC19A4">
        <w:rPr>
          <w:rStyle w:val="CommentReference"/>
          <w:rFonts w:ascii="Yu Mincho" w:hAnsi="Yu Mincho" w:cs="Yu Mincho"/>
          <w:kern w:val="2"/>
        </w:rPr>
        <w:commentReference w:id="100"/>
      </w:r>
      <w:r w:rsidRPr="000226CF">
        <w:rPr>
          <w:rFonts w:asciiTheme="majorHAnsi" w:hAnsiTheme="majorHAnsi" w:cstheme="majorHAnsi"/>
          <w:b/>
        </w:rPr>
        <w:t>of the forecast produced by textual features.</w:t>
      </w:r>
    </w:p>
    <w:p w14:paraId="05957D5D" w14:textId="77777777" w:rsidR="006926C5" w:rsidRDefault="006926C5" w:rsidP="006926C5">
      <w:pPr>
        <w:pStyle w:val="15"/>
        <w:ind w:firstLine="157"/>
        <w:jc w:val="center"/>
        <w:rPr>
          <w:ins w:id="101" w:author="Author"/>
          <w:rFonts w:asciiTheme="majorHAnsi" w:hAnsiTheme="majorHAnsi" w:cstheme="majorHAnsi"/>
          <w:b/>
        </w:rPr>
      </w:pPr>
      <w:ins w:id="102" w:author="Author">
        <w:r>
          <w:rPr>
            <w:rFonts w:asciiTheme="majorHAnsi" w:hAnsiTheme="majorHAnsi" w:cstheme="majorHAnsi"/>
            <w:b/>
          </w:rPr>
          <w:t>(Upper: Global features; Lower: Local features)</w:t>
        </w:r>
      </w:ins>
    </w:p>
    <w:p w14:paraId="3E69AC27" w14:textId="4C075AC5" w:rsidR="006926C5" w:rsidRPr="006926C5" w:rsidDel="006926C5" w:rsidRDefault="006926C5" w:rsidP="000226CF">
      <w:pPr>
        <w:pStyle w:val="15"/>
        <w:ind w:firstLine="157"/>
        <w:jc w:val="center"/>
        <w:rPr>
          <w:del w:id="103" w:author="Author"/>
          <w:rFonts w:asciiTheme="majorHAnsi" w:hAnsiTheme="majorHAnsi" w:cstheme="majorHAnsi"/>
          <w:b/>
        </w:rPr>
      </w:pPr>
    </w:p>
    <w:p w14:paraId="1E647DD0" w14:textId="59D074F9" w:rsidR="000226CF" w:rsidRDefault="000226CF" w:rsidP="00B32DD7">
      <w:pPr>
        <w:rPr>
          <w:rFonts w:ascii="Times New Roman" w:eastAsiaTheme="minorEastAsia" w:hAnsi="Times New Roman" w:cs="Times New Roman"/>
          <w:kern w:val="0"/>
          <w:szCs w:val="20"/>
        </w:rPr>
      </w:pPr>
    </w:p>
    <w:p w14:paraId="50799D06" w14:textId="77777777" w:rsidR="00087911" w:rsidRDefault="00BD4861" w:rsidP="00BD4861">
      <w:pPr>
        <w:spacing w:line="230" w:lineRule="exact"/>
        <w:ind w:firstLineChars="100" w:firstLine="180"/>
        <w:rPr>
          <w:rFonts w:ascii="Times New Roman" w:hAnsi="Times New Roman" w:cs="Times New Roman"/>
          <w:sz w:val="18"/>
          <w:szCs w:val="18"/>
        </w:rPr>
      </w:pPr>
      <w:r w:rsidRPr="002E1995">
        <w:rPr>
          <w:rFonts w:ascii="Times New Roman" w:eastAsiaTheme="minorEastAsia" w:hAnsi="Times New Roman" w:cs="Times New Roman"/>
          <w:kern w:val="0"/>
          <w:sz w:val="18"/>
          <w:szCs w:val="18"/>
        </w:rPr>
        <w:t xml:space="preserve">The traditional features </w:t>
      </w:r>
      <w:r w:rsidR="00C67955">
        <w:rPr>
          <w:rFonts w:ascii="Times New Roman" w:eastAsiaTheme="minorEastAsia" w:hAnsi="Times New Roman" w:cs="Times New Roman"/>
          <w:kern w:val="0"/>
          <w:sz w:val="18"/>
          <w:szCs w:val="18"/>
        </w:rPr>
        <w:t xml:space="preserve">used </w:t>
      </w:r>
      <w:r w:rsidRPr="002E1995">
        <w:rPr>
          <w:rFonts w:ascii="Times New Roman" w:eastAsiaTheme="minorEastAsia" w:hAnsi="Times New Roman" w:cs="Times New Roman"/>
          <w:kern w:val="0"/>
          <w:sz w:val="18"/>
          <w:szCs w:val="18"/>
        </w:rPr>
        <w:t xml:space="preserve">to forecast the sales of PCB relay are </w:t>
      </w:r>
      <w:r>
        <w:rPr>
          <w:rFonts w:ascii="Times New Roman" w:eastAsiaTheme="minorEastAsia" w:hAnsi="Times New Roman" w:cs="Times New Roman"/>
          <w:kern w:val="0"/>
          <w:sz w:val="18"/>
          <w:szCs w:val="18"/>
        </w:rPr>
        <w:t>mainly the</w:t>
      </w:r>
      <w:ins w:id="104" w:author="Author">
        <w:r w:rsidR="0089025D">
          <w:rPr>
            <w:rFonts w:ascii="Times New Roman" w:eastAsiaTheme="minorEastAsia" w:hAnsi="Times New Roman" w:cs="Times New Roman"/>
            <w:kern w:val="0"/>
            <w:sz w:val="18"/>
            <w:szCs w:val="18"/>
          </w:rPr>
          <w:t xml:space="preserve"> features generated from the </w:t>
        </w:r>
      </w:ins>
      <w:del w:id="105" w:author="Author">
        <w:r w:rsidDel="0089025D">
          <w:rPr>
            <w:rFonts w:ascii="Times New Roman" w:eastAsiaTheme="minorEastAsia" w:hAnsi="Times New Roman" w:cs="Times New Roman"/>
            <w:kern w:val="0"/>
            <w:sz w:val="18"/>
            <w:szCs w:val="18"/>
          </w:rPr>
          <w:delText xml:space="preserve"> </w:delText>
        </w:r>
      </w:del>
      <w:r>
        <w:rPr>
          <w:rFonts w:ascii="Times New Roman" w:eastAsiaTheme="minorEastAsia" w:hAnsi="Times New Roman" w:cs="Times New Roman"/>
          <w:kern w:val="0"/>
          <w:sz w:val="18"/>
          <w:szCs w:val="18"/>
        </w:rPr>
        <w:t>automotive</w:t>
      </w:r>
      <w:r w:rsidRPr="002E1995">
        <w:rPr>
          <w:rFonts w:ascii="Times New Roman" w:eastAsiaTheme="minorEastAsia" w:hAnsi="Times New Roman" w:cs="Times New Roman"/>
          <w:kern w:val="0"/>
          <w:sz w:val="18"/>
          <w:szCs w:val="18"/>
        </w:rPr>
        <w:t xml:space="preserve"> </w:t>
      </w:r>
      <w:r w:rsidR="003A69B2">
        <w:rPr>
          <w:rFonts w:ascii="Times New Roman" w:eastAsiaTheme="minorEastAsia" w:hAnsi="Times New Roman" w:cs="Times New Roman"/>
          <w:kern w:val="0"/>
          <w:sz w:val="18"/>
          <w:szCs w:val="18"/>
        </w:rPr>
        <w:t xml:space="preserve">global </w:t>
      </w:r>
      <w:r>
        <w:rPr>
          <w:rFonts w:ascii="Times New Roman" w:eastAsiaTheme="minorEastAsia" w:hAnsi="Times New Roman" w:cs="Times New Roman"/>
          <w:kern w:val="0"/>
          <w:sz w:val="18"/>
          <w:szCs w:val="18"/>
        </w:rPr>
        <w:t xml:space="preserve">market indexes such as </w:t>
      </w:r>
      <w:r w:rsidRPr="002E1995">
        <w:rPr>
          <w:rFonts w:ascii="Times New Roman" w:eastAsiaTheme="minorEastAsia" w:hAnsi="Times New Roman" w:cs="Times New Roman"/>
          <w:kern w:val="0"/>
          <w:sz w:val="18"/>
          <w:szCs w:val="18"/>
        </w:rPr>
        <w:t>production figures at different regions.</w:t>
      </w:r>
      <w:ins w:id="106" w:author="Author">
        <w:r w:rsidR="0089025D">
          <w:rPr>
            <w:rFonts w:ascii="Times New Roman" w:eastAsiaTheme="minorEastAsia" w:hAnsi="Times New Roman" w:cs="Times New Roman"/>
            <w:kern w:val="0"/>
            <w:sz w:val="18"/>
            <w:szCs w:val="18"/>
          </w:rPr>
          <w:t xml:space="preserve"> We use the tool called </w:t>
        </w:r>
        <w:proofErr w:type="spellStart"/>
        <w:proofErr w:type="gramStart"/>
        <w:r w:rsidR="0089025D">
          <w:rPr>
            <w:rFonts w:ascii="Times New Roman" w:eastAsiaTheme="minorEastAsia" w:hAnsi="Times New Roman" w:cs="Times New Roman"/>
            <w:kern w:val="0"/>
            <w:sz w:val="18"/>
            <w:szCs w:val="18"/>
          </w:rPr>
          <w:t>TSFresh</w:t>
        </w:r>
        <w:proofErr w:type="spellEnd"/>
        <w:r w:rsidR="009733FE">
          <w:rPr>
            <w:rFonts w:ascii="Times New Roman" w:eastAsiaTheme="minorEastAsia" w:hAnsi="Times New Roman" w:cs="Times New Roman"/>
            <w:kern w:val="0"/>
            <w:sz w:val="18"/>
            <w:szCs w:val="18"/>
          </w:rPr>
          <w:t>[</w:t>
        </w:r>
        <w:proofErr w:type="gramEnd"/>
        <w:r w:rsidR="009733FE">
          <w:rPr>
            <w:rFonts w:ascii="Times New Roman" w:eastAsiaTheme="minorEastAsia" w:hAnsi="Times New Roman" w:cs="Times New Roman"/>
            <w:kern w:val="0"/>
            <w:sz w:val="18"/>
            <w:szCs w:val="18"/>
          </w:rPr>
          <w:t>5]</w:t>
        </w:r>
        <w:r w:rsidR="0089025D">
          <w:rPr>
            <w:rFonts w:ascii="Times New Roman" w:eastAsiaTheme="minorEastAsia" w:hAnsi="Times New Roman" w:cs="Times New Roman"/>
            <w:kern w:val="0"/>
            <w:sz w:val="18"/>
            <w:szCs w:val="18"/>
          </w:rPr>
          <w:t xml:space="preserve"> to generate the statistical characteristic from these timeseries on </w:t>
        </w:r>
        <w:r w:rsidR="00316B5F" w:rsidRPr="00316B5F">
          <w:rPr>
            <w:rFonts w:ascii="Times New Roman" w:eastAsiaTheme="minorEastAsia" w:hAnsi="Times New Roman" w:cs="Times New Roman"/>
            <w:kern w:val="0"/>
            <w:sz w:val="18"/>
            <w:szCs w:val="18"/>
          </w:rPr>
          <w:t xml:space="preserve">automotive market </w:t>
        </w:r>
        <w:r w:rsidR="00316B5F">
          <w:rPr>
            <w:rFonts w:ascii="Times New Roman" w:eastAsiaTheme="minorEastAsia" w:hAnsi="Times New Roman" w:cs="Times New Roman"/>
            <w:kern w:val="0"/>
            <w:sz w:val="18"/>
            <w:szCs w:val="18"/>
          </w:rPr>
          <w:t xml:space="preserve">index </w:t>
        </w:r>
        <w:del w:id="107" w:author="Author">
          <w:r w:rsidR="0089025D" w:rsidDel="00316B5F">
            <w:rPr>
              <w:rFonts w:ascii="Times New Roman" w:eastAsiaTheme="minorEastAsia" w:hAnsi="Times New Roman" w:cs="Times New Roman"/>
              <w:kern w:val="0"/>
              <w:sz w:val="18"/>
              <w:szCs w:val="18"/>
            </w:rPr>
            <w:delText xml:space="preserve">IHS </w:delText>
          </w:r>
        </w:del>
        <w:r w:rsidR="0089025D">
          <w:rPr>
            <w:rFonts w:ascii="Times New Roman" w:eastAsiaTheme="minorEastAsia" w:hAnsi="Times New Roman" w:cs="Times New Roman"/>
            <w:kern w:val="0"/>
            <w:sz w:val="18"/>
            <w:szCs w:val="18"/>
          </w:rPr>
          <w:t xml:space="preserve">production volume at different regions. </w:t>
        </w:r>
      </w:ins>
      <w:r w:rsidRPr="002E1995">
        <w:rPr>
          <w:rFonts w:ascii="Times New Roman" w:eastAsiaTheme="minorEastAsia" w:hAnsi="Times New Roman" w:cs="Times New Roman"/>
          <w:kern w:val="0"/>
          <w:sz w:val="18"/>
          <w:szCs w:val="18"/>
        </w:rPr>
        <w:t xml:space="preserve"> We replace this set of features by features obtained from GMI by applying NLP tools described in Section (</w:t>
      </w:r>
      <w:r>
        <w:rPr>
          <w:rFonts w:ascii="Times New Roman" w:eastAsiaTheme="minorEastAsia" w:hAnsi="Times New Roman" w:cs="Times New Roman"/>
          <w:kern w:val="0"/>
          <w:sz w:val="18"/>
          <w:szCs w:val="18"/>
        </w:rPr>
        <w:t>3</w:t>
      </w:r>
      <w:r w:rsidRPr="002E1995">
        <w:rPr>
          <w:rFonts w:ascii="Times New Roman" w:eastAsiaTheme="minorEastAsia" w:hAnsi="Times New Roman" w:cs="Times New Roman"/>
          <w:kern w:val="0"/>
          <w:sz w:val="18"/>
          <w:szCs w:val="18"/>
        </w:rPr>
        <w:t>.</w:t>
      </w:r>
      <w:r>
        <w:rPr>
          <w:rFonts w:ascii="Times New Roman" w:eastAsiaTheme="minorEastAsia" w:hAnsi="Times New Roman" w:cs="Times New Roman"/>
          <w:kern w:val="0"/>
          <w:sz w:val="18"/>
          <w:szCs w:val="18"/>
        </w:rPr>
        <w:t>2</w:t>
      </w:r>
      <w:r w:rsidRPr="002E1995">
        <w:rPr>
          <w:rFonts w:ascii="Times New Roman" w:eastAsiaTheme="minorEastAsia" w:hAnsi="Times New Roman" w:cs="Times New Roman"/>
          <w:kern w:val="0"/>
          <w:sz w:val="18"/>
          <w:szCs w:val="18"/>
        </w:rPr>
        <w:t xml:space="preserve">). It is found that the difference in forecast generated by two different sets of features is only </w:t>
      </w:r>
      <w:r w:rsidR="00C87ECE">
        <w:rPr>
          <w:rFonts w:ascii="Times New Roman" w:eastAsiaTheme="minorEastAsia" w:hAnsi="Times New Roman" w:cs="Times New Roman"/>
          <w:kern w:val="0"/>
          <w:sz w:val="18"/>
          <w:szCs w:val="18"/>
        </w:rPr>
        <w:t>3.17</w:t>
      </w:r>
      <w:r w:rsidRPr="002E1995">
        <w:rPr>
          <w:rFonts w:ascii="Times New Roman" w:eastAsiaTheme="minorEastAsia" w:hAnsi="Times New Roman" w:cs="Times New Roman"/>
          <w:kern w:val="0"/>
          <w:sz w:val="18"/>
          <w:szCs w:val="18"/>
        </w:rPr>
        <w:t xml:space="preserve">%. </w:t>
      </w:r>
      <w:r w:rsidR="00087911">
        <w:rPr>
          <w:rFonts w:ascii="Times New Roman" w:eastAsiaTheme="minorEastAsia" w:hAnsi="Times New Roman" w:cs="Times New Roman"/>
          <w:kern w:val="0"/>
          <w:sz w:val="18"/>
          <w:szCs w:val="18"/>
        </w:rPr>
        <w:t>T</w:t>
      </w:r>
      <w:ins w:id="108" w:author="Author">
        <w:r w:rsidR="00087911">
          <w:rPr>
            <w:rFonts w:ascii="Times New Roman" w:hAnsi="Times New Roman" w:cs="Times New Roman"/>
            <w:sz w:val="18"/>
            <w:szCs w:val="18"/>
          </w:rPr>
          <w:t>he forecast generated by traditional features and textual features are reasonably close to each other meaning former can be explained by the later with no compromise in error.</w:t>
        </w:r>
      </w:ins>
      <w:r w:rsidR="00087911">
        <w:rPr>
          <w:rFonts w:ascii="Times New Roman" w:hAnsi="Times New Roman" w:cs="Times New Roman"/>
          <w:sz w:val="18"/>
          <w:szCs w:val="18"/>
        </w:rPr>
        <w:t xml:space="preserve"> </w:t>
      </w:r>
    </w:p>
    <w:p w14:paraId="0D632B46" w14:textId="77777777" w:rsidR="00952938" w:rsidRPr="00C42A89" w:rsidDel="008D7DA6" w:rsidRDefault="00952938" w:rsidP="00952938">
      <w:pPr>
        <w:spacing w:line="230" w:lineRule="exact"/>
        <w:ind w:firstLineChars="100" w:firstLine="157"/>
        <w:jc w:val="center"/>
        <w:rPr>
          <w:ins w:id="109" w:author="Author"/>
          <w:del w:id="110" w:author="Author"/>
          <w:rFonts w:asciiTheme="majorHAnsi" w:hAnsiTheme="majorHAnsi" w:cstheme="majorHAnsi"/>
          <w:b/>
          <w:kern w:val="0"/>
          <w:sz w:val="16"/>
          <w:szCs w:val="16"/>
          <w:rPrChange w:id="111" w:author="Author">
            <w:rPr>
              <w:ins w:id="112" w:author="Author"/>
              <w:del w:id="113" w:author="Author"/>
              <w:rFonts w:ascii="Times New Roman" w:hAnsi="Times New Roman" w:cs="Times New Roman"/>
              <w:sz w:val="18"/>
              <w:szCs w:val="18"/>
            </w:rPr>
          </w:rPrChange>
        </w:rPr>
      </w:pPr>
    </w:p>
    <w:p w14:paraId="407BB131" w14:textId="77777777" w:rsidR="00087911" w:rsidRDefault="00604019" w:rsidP="00BD4861">
      <w:pPr>
        <w:spacing w:line="230" w:lineRule="exact"/>
        <w:ind w:firstLineChars="100" w:firstLine="180"/>
        <w:rPr>
          <w:rFonts w:ascii="Times New Roman" w:eastAsiaTheme="minorEastAsia" w:hAnsi="Times New Roman" w:cs="Times New Roman"/>
          <w:kern w:val="0"/>
          <w:sz w:val="18"/>
          <w:szCs w:val="18"/>
        </w:rPr>
      </w:pPr>
      <w:ins w:id="114" w:author="Author">
        <w:r>
          <w:rPr>
            <w:rFonts w:ascii="Times New Roman" w:hAnsi="Times New Roman" w:cs="Times New Roman"/>
            <w:sz w:val="18"/>
            <w:szCs w:val="18"/>
          </w:rPr>
          <w:t xml:space="preserve"> </w:t>
        </w:r>
      </w:ins>
      <w:r w:rsidR="00E45861" w:rsidRPr="002E1995">
        <w:rPr>
          <w:rFonts w:ascii="Times New Roman" w:eastAsiaTheme="minorEastAsia" w:hAnsi="Times New Roman" w:cs="Times New Roman"/>
          <w:kern w:val="0"/>
          <w:sz w:val="18"/>
          <w:szCs w:val="18"/>
        </w:rPr>
        <w:t xml:space="preserve"> </w:t>
      </w:r>
      <w:r w:rsidR="00087911" w:rsidRPr="002E1995">
        <w:rPr>
          <w:rFonts w:ascii="Times New Roman" w:eastAsiaTheme="minorEastAsia" w:hAnsi="Times New Roman" w:cs="Times New Roman"/>
          <w:kern w:val="0"/>
          <w:sz w:val="18"/>
          <w:szCs w:val="18"/>
        </w:rPr>
        <w:t xml:space="preserve">However, the feature importance analysis through textual features </w:t>
      </w:r>
      <w:r w:rsidR="00087911" w:rsidRPr="00742886">
        <w:rPr>
          <w:rFonts w:ascii="Times New Roman" w:eastAsiaTheme="minorEastAsia" w:hAnsi="Times New Roman" w:cs="Times New Roman"/>
          <w:kern w:val="0"/>
          <w:sz w:val="18"/>
          <w:szCs w:val="18"/>
        </w:rPr>
        <w:t>is</w:t>
      </w:r>
      <w:r w:rsidR="00087911" w:rsidRPr="002E1995">
        <w:rPr>
          <w:rFonts w:ascii="Times New Roman" w:eastAsiaTheme="minorEastAsia" w:hAnsi="Times New Roman" w:cs="Times New Roman"/>
          <w:kern w:val="0"/>
          <w:sz w:val="18"/>
          <w:szCs w:val="18"/>
        </w:rPr>
        <w:t xml:space="preserve"> much more explainable and interpretable by business users with varying degrees of domain, </w:t>
      </w:r>
      <w:proofErr w:type="gramStart"/>
      <w:r w:rsidR="00087911" w:rsidRPr="002E1995">
        <w:rPr>
          <w:rFonts w:ascii="Times New Roman" w:eastAsiaTheme="minorEastAsia" w:hAnsi="Times New Roman" w:cs="Times New Roman"/>
          <w:kern w:val="0"/>
          <w:sz w:val="18"/>
          <w:szCs w:val="18"/>
        </w:rPr>
        <w:t>product</w:t>
      </w:r>
      <w:proofErr w:type="gramEnd"/>
      <w:r w:rsidR="00087911" w:rsidRPr="002E1995">
        <w:rPr>
          <w:rFonts w:ascii="Times New Roman" w:eastAsiaTheme="minorEastAsia" w:hAnsi="Times New Roman" w:cs="Times New Roman"/>
          <w:kern w:val="0"/>
          <w:sz w:val="18"/>
          <w:szCs w:val="18"/>
        </w:rPr>
        <w:t xml:space="preserve"> and industry knowledge</w:t>
      </w:r>
      <w:r w:rsidR="00087911">
        <w:rPr>
          <w:rFonts w:ascii="Times New Roman" w:eastAsiaTheme="minorEastAsia" w:hAnsi="Times New Roman" w:cs="Times New Roman"/>
          <w:kern w:val="0"/>
          <w:sz w:val="18"/>
          <w:szCs w:val="18"/>
        </w:rPr>
        <w:t xml:space="preserve">. </w:t>
      </w:r>
    </w:p>
    <w:p w14:paraId="461DC198" w14:textId="1ABB304F" w:rsidR="005A3A3A" w:rsidRDefault="00E45861" w:rsidP="00BD4861">
      <w:pPr>
        <w:spacing w:line="230" w:lineRule="exact"/>
        <w:ind w:firstLineChars="100" w:firstLine="180"/>
        <w:rPr>
          <w:rFonts w:ascii="Times New Roman" w:hAnsi="Times New Roman" w:cs="Times New Roman"/>
          <w:sz w:val="18"/>
          <w:szCs w:val="18"/>
        </w:rPr>
      </w:pPr>
      <w:r>
        <w:rPr>
          <w:rFonts w:ascii="Times New Roman" w:eastAsiaTheme="minorEastAsia" w:hAnsi="Times New Roman" w:cs="Times New Roman"/>
          <w:kern w:val="0"/>
          <w:sz w:val="18"/>
          <w:szCs w:val="18"/>
        </w:rPr>
        <w:t>[Fig.5]</w:t>
      </w:r>
      <w:ins w:id="115" w:author="Author">
        <w:r>
          <w:rPr>
            <w:rFonts w:ascii="Times New Roman" w:eastAsiaTheme="minorEastAsia" w:hAnsi="Times New Roman" w:cs="Times New Roman"/>
            <w:kern w:val="0"/>
            <w:sz w:val="18"/>
            <w:szCs w:val="18"/>
          </w:rPr>
          <w:t xml:space="preserve"> presents the forecast generated by </w:t>
        </w:r>
      </w:ins>
      <w:r>
        <w:rPr>
          <w:rFonts w:ascii="Times New Roman" w:eastAsiaTheme="minorEastAsia" w:hAnsi="Times New Roman" w:cs="Times New Roman"/>
          <w:kern w:val="0"/>
          <w:sz w:val="18"/>
          <w:szCs w:val="18"/>
        </w:rPr>
        <w:t>our model</w:t>
      </w:r>
      <w:ins w:id="116" w:author="Author">
        <w:r>
          <w:rPr>
            <w:rFonts w:ascii="Times New Roman" w:eastAsiaTheme="minorEastAsia" w:hAnsi="Times New Roman" w:cs="Times New Roman"/>
            <w:kern w:val="0"/>
            <w:sz w:val="18"/>
            <w:szCs w:val="18"/>
          </w:rPr>
          <w:t xml:space="preserve"> </w:t>
        </w:r>
      </w:ins>
      <w:r>
        <w:rPr>
          <w:rFonts w:ascii="Times New Roman" w:eastAsiaTheme="minorEastAsia" w:hAnsi="Times New Roman" w:cs="Times New Roman"/>
          <w:kern w:val="0"/>
          <w:sz w:val="18"/>
          <w:szCs w:val="18"/>
        </w:rPr>
        <w:t>using</w:t>
      </w:r>
      <w:ins w:id="117" w:author="Author">
        <w:r>
          <w:rPr>
            <w:rFonts w:ascii="Times New Roman" w:eastAsiaTheme="minorEastAsia" w:hAnsi="Times New Roman" w:cs="Times New Roman"/>
            <w:kern w:val="0"/>
            <w:sz w:val="18"/>
            <w:szCs w:val="18"/>
          </w:rPr>
          <w:t xml:space="preserve"> textual features.</w:t>
        </w:r>
      </w:ins>
      <w:r>
        <w:rPr>
          <w:rFonts w:ascii="Times New Roman" w:eastAsiaTheme="minorEastAsia" w:hAnsi="Times New Roman" w:cs="Times New Roman"/>
          <w:kern w:val="0"/>
          <w:sz w:val="18"/>
          <w:szCs w:val="18"/>
        </w:rPr>
        <w:t xml:space="preserve"> </w:t>
      </w:r>
      <w:ins w:id="118" w:author="Author">
        <w:r w:rsidR="00604019">
          <w:rPr>
            <w:rFonts w:ascii="Times New Roman" w:hAnsi="Times New Roman" w:cs="Times New Roman"/>
            <w:sz w:val="18"/>
            <w:szCs w:val="18"/>
          </w:rPr>
          <w:t xml:space="preserve">It is observed that </w:t>
        </w:r>
      </w:ins>
      <w:r w:rsidR="00087911">
        <w:rPr>
          <w:rFonts w:ascii="Times New Roman" w:hAnsi="Times New Roman" w:cs="Times New Roman"/>
          <w:sz w:val="18"/>
          <w:szCs w:val="18"/>
        </w:rPr>
        <w:t xml:space="preserve">a decrease in sales is being predicted for the month of July </w:t>
      </w:r>
      <w:r w:rsidR="005A3A3A">
        <w:rPr>
          <w:rFonts w:ascii="Times New Roman" w:hAnsi="Times New Roman" w:cs="Times New Roman"/>
          <w:sz w:val="18"/>
          <w:szCs w:val="18"/>
        </w:rPr>
        <w:t xml:space="preserve">when </w:t>
      </w:r>
      <w:r w:rsidR="00087911">
        <w:rPr>
          <w:rFonts w:ascii="Times New Roman" w:hAnsi="Times New Roman" w:cs="Times New Roman"/>
          <w:sz w:val="18"/>
          <w:szCs w:val="18"/>
        </w:rPr>
        <w:t xml:space="preserve">compared to the last few months, and this can </w:t>
      </w:r>
      <w:r w:rsidR="00BB6588">
        <w:rPr>
          <w:rFonts w:ascii="Times New Roman" w:hAnsi="Times New Roman" w:cs="Times New Roman"/>
          <w:sz w:val="18"/>
          <w:szCs w:val="18"/>
        </w:rPr>
        <w:t xml:space="preserve">be </w:t>
      </w:r>
      <w:r w:rsidR="00087911">
        <w:rPr>
          <w:rFonts w:ascii="Times New Roman" w:hAnsi="Times New Roman" w:cs="Times New Roman"/>
          <w:sz w:val="18"/>
          <w:szCs w:val="18"/>
        </w:rPr>
        <w:t xml:space="preserve">very well explained using </w:t>
      </w:r>
      <w:r w:rsidR="005A3A3A">
        <w:rPr>
          <w:rFonts w:ascii="Times New Roman" w:hAnsi="Times New Roman" w:cs="Times New Roman"/>
          <w:sz w:val="18"/>
          <w:szCs w:val="18"/>
        </w:rPr>
        <w:t>our</w:t>
      </w:r>
      <w:r w:rsidR="00087911">
        <w:rPr>
          <w:rFonts w:ascii="Times New Roman" w:hAnsi="Times New Roman" w:cs="Times New Roman"/>
          <w:sz w:val="18"/>
          <w:szCs w:val="18"/>
        </w:rPr>
        <w:t xml:space="preserve"> proposed </w:t>
      </w:r>
      <w:r w:rsidR="005A3A3A">
        <w:rPr>
          <w:rFonts w:ascii="Times New Roman" w:hAnsi="Times New Roman" w:cs="Times New Roman"/>
          <w:sz w:val="18"/>
          <w:szCs w:val="18"/>
        </w:rPr>
        <w:t xml:space="preserve">method </w:t>
      </w:r>
      <w:r w:rsidR="008C3BB6">
        <w:rPr>
          <w:rFonts w:ascii="Times New Roman" w:hAnsi="Times New Roman" w:cs="Times New Roman"/>
          <w:sz w:val="18"/>
          <w:szCs w:val="18"/>
        </w:rPr>
        <w:t xml:space="preserve">when </w:t>
      </w:r>
      <w:r w:rsidR="005A3A3A">
        <w:rPr>
          <w:rFonts w:ascii="Times New Roman" w:hAnsi="Times New Roman" w:cs="Times New Roman"/>
          <w:sz w:val="18"/>
          <w:szCs w:val="18"/>
        </w:rPr>
        <w:t xml:space="preserve">using </w:t>
      </w:r>
      <w:r w:rsidR="00087911">
        <w:rPr>
          <w:rFonts w:ascii="Times New Roman" w:hAnsi="Times New Roman" w:cs="Times New Roman"/>
          <w:sz w:val="18"/>
          <w:szCs w:val="18"/>
        </w:rPr>
        <w:t xml:space="preserve">textual features. </w:t>
      </w:r>
    </w:p>
    <w:p w14:paraId="7DB2309C" w14:textId="564F9541" w:rsidR="00BD4861" w:rsidRDefault="00BD4861" w:rsidP="00BD4861">
      <w:pPr>
        <w:spacing w:line="230" w:lineRule="exact"/>
        <w:ind w:firstLineChars="100" w:firstLine="180"/>
        <w:rPr>
          <w:rFonts w:ascii="Times New Roman" w:hAnsi="Times New Roman" w:cs="Times New Roman"/>
          <w:sz w:val="18"/>
          <w:szCs w:val="18"/>
        </w:rPr>
      </w:pPr>
      <w:r w:rsidRPr="002E1995">
        <w:rPr>
          <w:rFonts w:ascii="Times New Roman" w:hAnsi="Times New Roman" w:cs="Times New Roman"/>
          <w:sz w:val="18"/>
          <w:szCs w:val="18"/>
        </w:rPr>
        <w:t xml:space="preserve">First and foremost, the traditional features are </w:t>
      </w:r>
      <w:r w:rsidRPr="00B740C1">
        <w:rPr>
          <w:rFonts w:ascii="Times New Roman" w:hAnsi="Times New Roman" w:cs="Times New Roman"/>
          <w:sz w:val="18"/>
          <w:szCs w:val="18"/>
        </w:rPr>
        <w:t>macroscopic</w:t>
      </w:r>
      <w:r>
        <w:rPr>
          <w:rFonts w:ascii="Times New Roman" w:eastAsiaTheme="minorEastAsia" w:hAnsi="Times New Roman" w:cs="Times New Roman"/>
          <w:kern w:val="0"/>
          <w:sz w:val="18"/>
          <w:szCs w:val="18"/>
        </w:rPr>
        <w:t>,</w:t>
      </w:r>
      <w:r w:rsidRPr="002E1995">
        <w:rPr>
          <w:rFonts w:ascii="Times New Roman" w:hAnsi="Times New Roman" w:cs="Times New Roman"/>
          <w:sz w:val="18"/>
          <w:szCs w:val="18"/>
        </w:rPr>
        <w:t xml:space="preserve"> whereas the </w:t>
      </w:r>
      <w:del w:id="119" w:author="Author">
        <w:r w:rsidRPr="002E1995" w:rsidDel="00316B5F">
          <w:rPr>
            <w:rFonts w:ascii="Times New Roman" w:hAnsi="Times New Roman" w:cs="Times New Roman"/>
            <w:sz w:val="18"/>
            <w:szCs w:val="18"/>
          </w:rPr>
          <w:delText xml:space="preserve">textual </w:delText>
        </w:r>
      </w:del>
      <w:ins w:id="120" w:author="Author">
        <w:r w:rsidR="00316B5F">
          <w:rPr>
            <w:rFonts w:ascii="Times New Roman" w:hAnsi="Times New Roman" w:cs="Times New Roman"/>
            <w:sz w:val="18"/>
            <w:szCs w:val="18"/>
          </w:rPr>
          <w:t>numerical</w:t>
        </w:r>
        <w:r w:rsidR="00316B5F" w:rsidRPr="002E1995">
          <w:rPr>
            <w:rFonts w:ascii="Times New Roman" w:hAnsi="Times New Roman" w:cs="Times New Roman"/>
            <w:sz w:val="18"/>
            <w:szCs w:val="18"/>
          </w:rPr>
          <w:t xml:space="preserve"> </w:t>
        </w:r>
      </w:ins>
      <w:r w:rsidRPr="002E1995">
        <w:rPr>
          <w:rFonts w:ascii="Times New Roman" w:hAnsi="Times New Roman" w:cs="Times New Roman"/>
          <w:sz w:val="18"/>
          <w:szCs w:val="18"/>
        </w:rPr>
        <w:t xml:space="preserve">features are </w:t>
      </w:r>
      <w:ins w:id="121" w:author="Author">
        <w:r w:rsidR="00495C98">
          <w:rPr>
            <w:rFonts w:ascii="Times New Roman" w:hAnsi="Times New Roman" w:cs="Times New Roman"/>
            <w:sz w:val="18"/>
            <w:szCs w:val="18"/>
          </w:rPr>
          <w:t xml:space="preserve">very complex statistical functions of </w:t>
        </w:r>
      </w:ins>
      <w:r w:rsidRPr="002E1995">
        <w:rPr>
          <w:rFonts w:ascii="Times New Roman" w:hAnsi="Times New Roman" w:cs="Times New Roman"/>
          <w:sz w:val="18"/>
          <w:szCs w:val="18"/>
        </w:rPr>
        <w:t>microscopic</w:t>
      </w:r>
      <w:ins w:id="122" w:author="Author">
        <w:r w:rsidR="00495C98">
          <w:rPr>
            <w:rFonts w:ascii="Times New Roman" w:hAnsi="Times New Roman" w:cs="Times New Roman"/>
            <w:sz w:val="18"/>
            <w:szCs w:val="18"/>
          </w:rPr>
          <w:t xml:space="preserve"> factors</w:t>
        </w:r>
      </w:ins>
      <w:r w:rsidRPr="002E1995">
        <w:rPr>
          <w:rFonts w:ascii="Times New Roman" w:hAnsi="Times New Roman" w:cs="Times New Roman"/>
          <w:sz w:val="18"/>
          <w:szCs w:val="18"/>
        </w:rPr>
        <w:t xml:space="preserve">. As a reason </w:t>
      </w:r>
      <w:r w:rsidRPr="006140C7">
        <w:rPr>
          <w:rFonts w:ascii="Times New Roman" w:hAnsi="Times New Roman" w:cs="Times New Roman"/>
          <w:sz w:val="18"/>
          <w:szCs w:val="18"/>
        </w:rPr>
        <w:t>it is</w:t>
      </w:r>
      <w:r w:rsidRPr="002E1995">
        <w:rPr>
          <w:rFonts w:ascii="Times New Roman" w:hAnsi="Times New Roman" w:cs="Times New Roman"/>
          <w:sz w:val="18"/>
          <w:szCs w:val="18"/>
        </w:rPr>
        <w:t xml:space="preserve"> </w:t>
      </w:r>
      <w:del w:id="123" w:author="Author">
        <w:r w:rsidRPr="002E1995" w:rsidDel="00495C98">
          <w:rPr>
            <w:rFonts w:ascii="Times New Roman" w:hAnsi="Times New Roman" w:cs="Times New Roman"/>
            <w:sz w:val="18"/>
            <w:szCs w:val="18"/>
          </w:rPr>
          <w:delText>much harder</w:delText>
        </w:r>
      </w:del>
      <w:ins w:id="124" w:author="Author">
        <w:r w:rsidR="00495C98">
          <w:rPr>
            <w:rFonts w:ascii="Times New Roman" w:hAnsi="Times New Roman" w:cs="Times New Roman"/>
            <w:sz w:val="18"/>
            <w:szCs w:val="18"/>
          </w:rPr>
          <w:t>practically impossible</w:t>
        </w:r>
      </w:ins>
      <w:r w:rsidRPr="002E1995">
        <w:rPr>
          <w:rFonts w:ascii="Times New Roman" w:hAnsi="Times New Roman" w:cs="Times New Roman"/>
          <w:sz w:val="18"/>
          <w:szCs w:val="18"/>
        </w:rPr>
        <w:t xml:space="preserve"> to explain the forecast </w:t>
      </w:r>
      <w:r>
        <w:rPr>
          <w:rFonts w:ascii="Times New Roman" w:hAnsi="Times New Roman" w:cs="Times New Roman"/>
          <w:sz w:val="18"/>
          <w:szCs w:val="18"/>
        </w:rPr>
        <w:t>using</w:t>
      </w:r>
      <w:r w:rsidRPr="002E1995">
        <w:rPr>
          <w:rFonts w:ascii="Times New Roman" w:hAnsi="Times New Roman" w:cs="Times New Roman"/>
          <w:sz w:val="18"/>
          <w:szCs w:val="18"/>
        </w:rPr>
        <w:t xml:space="preserve"> </w:t>
      </w:r>
      <w:r w:rsidR="00C05E51">
        <w:rPr>
          <w:rFonts w:ascii="Times New Roman" w:hAnsi="Times New Roman" w:cs="Times New Roman"/>
          <w:sz w:val="18"/>
          <w:szCs w:val="18"/>
        </w:rPr>
        <w:t xml:space="preserve">only </w:t>
      </w:r>
      <w:r w:rsidRPr="002E1995">
        <w:rPr>
          <w:rFonts w:ascii="Times New Roman" w:hAnsi="Times New Roman" w:cs="Times New Roman"/>
          <w:sz w:val="18"/>
          <w:szCs w:val="18"/>
        </w:rPr>
        <w:t xml:space="preserve">the traditional features. </w:t>
      </w:r>
      <w:ins w:id="125" w:author="Author">
        <w:r w:rsidR="008C6A29">
          <w:rPr>
            <w:rFonts w:ascii="Times New Roman" w:hAnsi="Times New Roman" w:cs="Times New Roman"/>
            <w:sz w:val="18"/>
            <w:szCs w:val="18"/>
          </w:rPr>
          <w:t xml:space="preserve">Moreover, they are often ambiguous and contrary to general wisdom. </w:t>
        </w:r>
      </w:ins>
      <w:r w:rsidRPr="002E1995">
        <w:rPr>
          <w:rFonts w:ascii="Times New Roman" w:hAnsi="Times New Roman" w:cs="Times New Roman"/>
          <w:sz w:val="18"/>
          <w:szCs w:val="18"/>
        </w:rPr>
        <w:t xml:space="preserve">On the other hand, the textual features are more microscopic and contain information specific to </w:t>
      </w:r>
      <w:ins w:id="126" w:author="Author">
        <w:r w:rsidR="000A327A">
          <w:rPr>
            <w:rFonts w:ascii="Times New Roman" w:hAnsi="Times New Roman" w:cs="Times New Roman"/>
            <w:sz w:val="18"/>
            <w:szCs w:val="18"/>
          </w:rPr>
          <w:t xml:space="preserve">the </w:t>
        </w:r>
      </w:ins>
      <w:r w:rsidRPr="002E1995">
        <w:rPr>
          <w:rFonts w:ascii="Times New Roman" w:hAnsi="Times New Roman" w:cs="Times New Roman"/>
          <w:sz w:val="18"/>
          <w:szCs w:val="18"/>
        </w:rPr>
        <w:t xml:space="preserve">Panasonic </w:t>
      </w:r>
      <w:ins w:id="127" w:author="Author">
        <w:r w:rsidR="000A327A">
          <w:rPr>
            <w:rFonts w:ascii="Times New Roman" w:hAnsi="Times New Roman" w:cs="Times New Roman"/>
            <w:sz w:val="18"/>
            <w:szCs w:val="18"/>
          </w:rPr>
          <w:t xml:space="preserve">business </w:t>
        </w:r>
      </w:ins>
      <w:r w:rsidR="00674BDA">
        <w:rPr>
          <w:rFonts w:ascii="Times New Roman" w:hAnsi="Times New Roman" w:cs="Times New Roman"/>
          <w:sz w:val="18"/>
          <w:szCs w:val="18"/>
        </w:rPr>
        <w:t xml:space="preserve">as well as </w:t>
      </w:r>
      <w:r w:rsidRPr="002E1995">
        <w:rPr>
          <w:rFonts w:ascii="Times New Roman" w:hAnsi="Times New Roman" w:cs="Times New Roman"/>
          <w:sz w:val="18"/>
          <w:szCs w:val="18"/>
        </w:rPr>
        <w:t xml:space="preserve">to </w:t>
      </w:r>
      <w:r w:rsidR="00B97DE2" w:rsidRPr="00B97DE2">
        <w:rPr>
          <w:rFonts w:ascii="Times New Roman" w:hAnsi="Times New Roman" w:cs="Times New Roman"/>
          <w:sz w:val="18"/>
          <w:szCs w:val="18"/>
        </w:rPr>
        <w:t>relevant market</w:t>
      </w:r>
      <w:r w:rsidRPr="002E1995">
        <w:rPr>
          <w:rFonts w:ascii="Times New Roman" w:hAnsi="Times New Roman" w:cs="Times New Roman"/>
          <w:sz w:val="18"/>
          <w:szCs w:val="18"/>
        </w:rPr>
        <w:t xml:space="preserve"> segment</w:t>
      </w:r>
      <w:r w:rsidR="00B97DE2">
        <w:rPr>
          <w:rFonts w:ascii="Times New Roman" w:hAnsi="Times New Roman" w:cs="Times New Roman"/>
          <w:sz w:val="18"/>
          <w:szCs w:val="18"/>
        </w:rPr>
        <w:t>s</w:t>
      </w:r>
      <w:r w:rsidRPr="002E1995">
        <w:rPr>
          <w:rFonts w:ascii="Times New Roman" w:hAnsi="Times New Roman" w:cs="Times New Roman"/>
          <w:sz w:val="18"/>
          <w:szCs w:val="18"/>
        </w:rPr>
        <w:t>.</w:t>
      </w:r>
      <w:r>
        <w:rPr>
          <w:rFonts w:ascii="Times New Roman" w:hAnsi="Times New Roman" w:cs="Times New Roman"/>
          <w:sz w:val="18"/>
          <w:szCs w:val="18"/>
        </w:rPr>
        <w:t xml:space="preserve"> </w:t>
      </w:r>
    </w:p>
    <w:p w14:paraId="37D58749" w14:textId="647FD6CA" w:rsidR="00B32DD7" w:rsidRDefault="00BD4861" w:rsidP="00616B5C">
      <w:pPr>
        <w:spacing w:line="230" w:lineRule="exact"/>
        <w:ind w:firstLineChars="100" w:firstLine="180"/>
        <w:rPr>
          <w:ins w:id="128" w:author="Author"/>
          <w:rFonts w:ascii="Times New Roman" w:hAnsi="Times New Roman" w:cs="Times New Roman"/>
          <w:sz w:val="18"/>
          <w:szCs w:val="18"/>
        </w:rPr>
      </w:pPr>
      <w:r>
        <w:rPr>
          <w:rFonts w:ascii="Times New Roman" w:hAnsi="Times New Roman" w:cs="Times New Roman"/>
          <w:sz w:val="18"/>
          <w:szCs w:val="18"/>
        </w:rPr>
        <w:t xml:space="preserve">In our example, </w:t>
      </w:r>
      <w:del w:id="129" w:author="Author">
        <w:r w:rsidDel="00495C98">
          <w:rPr>
            <w:rFonts w:ascii="Times New Roman" w:hAnsi="Times New Roman" w:cs="Times New Roman"/>
            <w:sz w:val="18"/>
            <w:szCs w:val="18"/>
          </w:rPr>
          <w:delText xml:space="preserve">production volume in Africa, ASEAN, and central Europe which were obtained from </w:delText>
        </w:r>
        <w:r w:rsidR="009A2D7E" w:rsidDel="00495C98">
          <w:rPr>
            <w:rFonts w:ascii="Times New Roman" w:hAnsi="Times New Roman" w:cs="Times New Roman"/>
            <w:sz w:val="18"/>
            <w:szCs w:val="18"/>
          </w:rPr>
          <w:delText>the automotive</w:delText>
        </w:r>
        <w:r w:rsidDel="00495C98">
          <w:rPr>
            <w:rFonts w:ascii="Times New Roman" w:hAnsi="Times New Roman" w:cs="Times New Roman"/>
            <w:sz w:val="18"/>
            <w:szCs w:val="18"/>
          </w:rPr>
          <w:delText xml:space="preserve"> market indexes dataset turns out to be the top 3 important features to forecast future sales of PCB relay</w:delText>
        </w:r>
      </w:del>
      <w:ins w:id="130" w:author="Author">
        <w:r w:rsidR="00495C98">
          <w:rPr>
            <w:rFonts w:ascii="Times New Roman" w:hAnsi="Times New Roman" w:cs="Times New Roman"/>
            <w:sz w:val="18"/>
            <w:szCs w:val="18"/>
          </w:rPr>
          <w:t xml:space="preserve">two complex functions of different quantiles and a reversed time asymmetry statistics of the </w:t>
        </w:r>
        <w:del w:id="131" w:author="Author">
          <w:r w:rsidR="00495C98" w:rsidDel="000A327A">
            <w:rPr>
              <w:rFonts w:ascii="Times New Roman" w:hAnsi="Times New Roman" w:cs="Times New Roman"/>
              <w:sz w:val="18"/>
              <w:szCs w:val="18"/>
            </w:rPr>
            <w:delText>IHS</w:delText>
          </w:r>
        </w:del>
        <w:r w:rsidR="000A327A">
          <w:rPr>
            <w:rFonts w:ascii="Times New Roman" w:hAnsi="Times New Roman" w:cs="Times New Roman"/>
            <w:sz w:val="18"/>
            <w:szCs w:val="18"/>
          </w:rPr>
          <w:t>automotive market index</w:t>
        </w:r>
        <w:r w:rsidR="00495C98">
          <w:rPr>
            <w:rFonts w:ascii="Times New Roman" w:hAnsi="Times New Roman" w:cs="Times New Roman"/>
            <w:sz w:val="18"/>
            <w:szCs w:val="18"/>
          </w:rPr>
          <w:t xml:space="preserve"> timeseries turns out to be three top features in the traditional forecasting method</w:t>
        </w:r>
      </w:ins>
      <w:r>
        <w:rPr>
          <w:rFonts w:ascii="Times New Roman" w:hAnsi="Times New Roman" w:cs="Times New Roman"/>
          <w:sz w:val="18"/>
          <w:szCs w:val="18"/>
        </w:rPr>
        <w:t xml:space="preserve"> </w:t>
      </w:r>
      <w:r>
        <w:rPr>
          <w:rFonts w:ascii="Times New Roman" w:eastAsiaTheme="minorEastAsia" w:hAnsi="Times New Roman" w:cs="Times New Roman"/>
          <w:kern w:val="0"/>
          <w:sz w:val="18"/>
          <w:szCs w:val="18"/>
        </w:rPr>
        <w:t>[Fig.3]</w:t>
      </w:r>
      <w:r>
        <w:rPr>
          <w:rFonts w:ascii="Times New Roman" w:hAnsi="Times New Roman" w:cs="Times New Roman"/>
          <w:sz w:val="18"/>
          <w:szCs w:val="18"/>
        </w:rPr>
        <w:t>. On the other hand, in our proposed method</w:t>
      </w:r>
      <w:r w:rsidR="0056015E">
        <w:rPr>
          <w:rFonts w:ascii="Times New Roman" w:hAnsi="Times New Roman" w:cs="Times New Roman"/>
          <w:sz w:val="18"/>
          <w:szCs w:val="18"/>
        </w:rPr>
        <w:t>,</w:t>
      </w:r>
      <w:r>
        <w:rPr>
          <w:rFonts w:ascii="Times New Roman" w:hAnsi="Times New Roman" w:cs="Times New Roman"/>
          <w:sz w:val="18"/>
          <w:szCs w:val="18"/>
        </w:rPr>
        <w:t xml:space="preserve"> </w:t>
      </w:r>
      <w:r w:rsidR="00707168">
        <w:rPr>
          <w:rFonts w:ascii="Times New Roman" w:hAnsi="Times New Roman" w:cs="Times New Roman"/>
          <w:sz w:val="18"/>
          <w:szCs w:val="18"/>
        </w:rPr>
        <w:t>the number</w:t>
      </w:r>
      <w:r w:rsidR="00707168" w:rsidRPr="00707168">
        <w:rPr>
          <w:rFonts w:ascii="Times New Roman" w:hAnsi="Times New Roman" w:cs="Times New Roman"/>
          <w:sz w:val="18"/>
          <w:szCs w:val="18"/>
        </w:rPr>
        <w:t xml:space="preserve"> of </w:t>
      </w:r>
      <w:del w:id="132" w:author="Author">
        <w:r w:rsidR="00707168" w:rsidRPr="00707168" w:rsidDel="000A327A">
          <w:rPr>
            <w:rFonts w:ascii="Times New Roman" w:hAnsi="Times New Roman" w:cs="Times New Roman"/>
            <w:sz w:val="18"/>
            <w:szCs w:val="18"/>
          </w:rPr>
          <w:delText>low</w:delText>
        </w:r>
      </w:del>
      <w:proofErr w:type="gramStart"/>
      <w:ins w:id="133" w:author="Author">
        <w:r w:rsidR="000A327A">
          <w:rPr>
            <w:rFonts w:ascii="Times New Roman" w:hAnsi="Times New Roman" w:cs="Times New Roman"/>
            <w:sz w:val="18"/>
            <w:szCs w:val="18"/>
          </w:rPr>
          <w:t>negative</w:t>
        </w:r>
      </w:ins>
      <w:r w:rsidR="00707168" w:rsidRPr="00707168">
        <w:rPr>
          <w:rFonts w:ascii="Times New Roman" w:hAnsi="Times New Roman" w:cs="Times New Roman"/>
          <w:sz w:val="18"/>
          <w:szCs w:val="18"/>
        </w:rPr>
        <w:t>(</w:t>
      </w:r>
      <w:proofErr w:type="gramEnd"/>
      <w:ins w:id="134" w:author="Author">
        <w:r w:rsidR="000A327A">
          <w:rPr>
            <w:rFonts w:ascii="Times New Roman" w:hAnsi="Times New Roman" w:cs="Times New Roman"/>
            <w:sz w:val="18"/>
            <w:szCs w:val="18"/>
          </w:rPr>
          <w:t>=</w:t>
        </w:r>
      </w:ins>
      <w:del w:id="135" w:author="Author">
        <w:r w:rsidR="00707168" w:rsidRPr="00707168" w:rsidDel="000A327A">
          <w:rPr>
            <w:rFonts w:ascii="Times New Roman" w:hAnsi="Times New Roman" w:cs="Times New Roman"/>
            <w:sz w:val="18"/>
            <w:szCs w:val="18"/>
          </w:rPr>
          <w:delText>=2</w:delText>
        </w:r>
      </w:del>
      <w:ins w:id="136" w:author="Author">
        <w:r w:rsidR="000A327A">
          <w:rPr>
            <w:rFonts w:ascii="Times New Roman" w:hAnsi="Times New Roman" w:cs="Times New Roman"/>
            <w:sz w:val="18"/>
            <w:szCs w:val="18"/>
          </w:rPr>
          <w:t>2 out of 5</w:t>
        </w:r>
      </w:ins>
      <w:r w:rsidR="00707168" w:rsidRPr="00707168">
        <w:rPr>
          <w:rFonts w:ascii="Times New Roman" w:hAnsi="Times New Roman" w:cs="Times New Roman"/>
          <w:sz w:val="18"/>
          <w:szCs w:val="18"/>
        </w:rPr>
        <w:t>) sentiment markets</w:t>
      </w:r>
      <w:r>
        <w:rPr>
          <w:rFonts w:ascii="Times New Roman" w:hAnsi="Times New Roman" w:cs="Times New Roman"/>
          <w:sz w:val="18"/>
          <w:szCs w:val="18"/>
        </w:rPr>
        <w:t xml:space="preserve">, </w:t>
      </w:r>
      <w:r w:rsidR="00941440" w:rsidRPr="00941440">
        <w:rPr>
          <w:rFonts w:ascii="Times New Roman" w:hAnsi="Times New Roman" w:cs="Times New Roman"/>
          <w:sz w:val="18"/>
          <w:szCs w:val="18"/>
        </w:rPr>
        <w:t>Automobile Segment Mood</w:t>
      </w:r>
      <w:r w:rsidR="006012DC">
        <w:rPr>
          <w:rFonts w:ascii="Times New Roman" w:hAnsi="Times New Roman" w:cs="Times New Roman"/>
          <w:sz w:val="18"/>
          <w:szCs w:val="18"/>
        </w:rPr>
        <w:t xml:space="preserve"> and </w:t>
      </w:r>
      <w:r w:rsidR="001379A1" w:rsidRPr="001379A1">
        <w:rPr>
          <w:rFonts w:ascii="Times New Roman" w:hAnsi="Times New Roman" w:cs="Times New Roman"/>
          <w:sz w:val="18"/>
          <w:szCs w:val="18"/>
        </w:rPr>
        <w:t>Automobile Market Sentiment</w:t>
      </w:r>
      <w:r>
        <w:rPr>
          <w:rFonts w:ascii="Times New Roman" w:hAnsi="Times New Roman" w:cs="Times New Roman"/>
          <w:sz w:val="18"/>
          <w:szCs w:val="18"/>
        </w:rPr>
        <w:t xml:space="preserve"> turns out to be </w:t>
      </w:r>
      <w:r w:rsidR="006012DC">
        <w:rPr>
          <w:rFonts w:ascii="Times New Roman" w:hAnsi="Times New Roman" w:cs="Times New Roman"/>
          <w:sz w:val="18"/>
          <w:szCs w:val="18"/>
        </w:rPr>
        <w:t xml:space="preserve">the </w:t>
      </w:r>
      <w:r w:rsidR="00421F65">
        <w:rPr>
          <w:rFonts w:ascii="Times New Roman" w:hAnsi="Times New Roman" w:cs="Times New Roman"/>
          <w:sz w:val="18"/>
          <w:szCs w:val="18"/>
        </w:rPr>
        <w:t xml:space="preserve">most influencing </w:t>
      </w:r>
      <w:r>
        <w:rPr>
          <w:rFonts w:ascii="Times New Roman" w:hAnsi="Times New Roman" w:cs="Times New Roman"/>
          <w:sz w:val="18"/>
          <w:szCs w:val="18"/>
        </w:rPr>
        <w:t xml:space="preserve">features. The first feature is the number of comments </w:t>
      </w:r>
      <w:r w:rsidR="00ED28F5">
        <w:rPr>
          <w:rFonts w:ascii="Times New Roman" w:hAnsi="Times New Roman" w:cs="Times New Roman"/>
          <w:sz w:val="18"/>
          <w:szCs w:val="18"/>
        </w:rPr>
        <w:t>where the cal</w:t>
      </w:r>
      <w:r w:rsidR="006012DC">
        <w:rPr>
          <w:rFonts w:ascii="Times New Roman" w:hAnsi="Times New Roman" w:cs="Times New Roman"/>
          <w:sz w:val="18"/>
          <w:szCs w:val="18"/>
        </w:rPr>
        <w:t>culated</w:t>
      </w:r>
      <w:r>
        <w:rPr>
          <w:rFonts w:ascii="Times New Roman" w:hAnsi="Times New Roman" w:cs="Times New Roman"/>
          <w:sz w:val="18"/>
          <w:szCs w:val="18"/>
        </w:rPr>
        <w:t xml:space="preserve"> score equals </w:t>
      </w:r>
      <w:r w:rsidR="006012DC">
        <w:rPr>
          <w:rFonts w:ascii="Times New Roman" w:hAnsi="Times New Roman" w:cs="Times New Roman"/>
          <w:sz w:val="18"/>
          <w:szCs w:val="18"/>
        </w:rPr>
        <w:t xml:space="preserve">to </w:t>
      </w:r>
      <w:r>
        <w:rPr>
          <w:rFonts w:ascii="Times New Roman" w:hAnsi="Times New Roman" w:cs="Times New Roman"/>
          <w:sz w:val="18"/>
          <w:szCs w:val="18"/>
        </w:rPr>
        <w:t xml:space="preserve">2, which is intuitively a negatively correlated feature </w:t>
      </w:r>
      <w:r>
        <w:rPr>
          <w:rFonts w:ascii="Times New Roman" w:hAnsi="Times New Roman" w:cs="Times New Roman" w:hint="eastAsia"/>
          <w:sz w:val="18"/>
          <w:szCs w:val="18"/>
        </w:rPr>
        <w:lastRenderedPageBreak/>
        <w:t>w</w:t>
      </w:r>
      <w:r>
        <w:rPr>
          <w:rFonts w:ascii="Times New Roman" w:hAnsi="Times New Roman" w:cs="Times New Roman"/>
          <w:sz w:val="18"/>
          <w:szCs w:val="18"/>
        </w:rPr>
        <w:t xml:space="preserve">ith reference to sales. </w:t>
      </w:r>
      <w:r w:rsidR="00734255">
        <w:rPr>
          <w:rFonts w:ascii="Times New Roman" w:hAnsi="Times New Roman" w:cs="Times New Roman"/>
          <w:sz w:val="18"/>
          <w:szCs w:val="18"/>
        </w:rPr>
        <w:t>‘</w:t>
      </w:r>
      <w:r w:rsidR="00734255" w:rsidRPr="00941440">
        <w:rPr>
          <w:rFonts w:ascii="Times New Roman" w:hAnsi="Times New Roman" w:cs="Times New Roman"/>
          <w:sz w:val="18"/>
          <w:szCs w:val="18"/>
        </w:rPr>
        <w:t>Automobile Segment Mood</w:t>
      </w:r>
      <w:r w:rsidR="00734255">
        <w:rPr>
          <w:rFonts w:ascii="Times New Roman" w:hAnsi="Times New Roman" w:cs="Times New Roman"/>
          <w:sz w:val="18"/>
          <w:szCs w:val="18"/>
        </w:rPr>
        <w:t>’</w:t>
      </w:r>
      <w:r>
        <w:rPr>
          <w:rFonts w:ascii="Times New Roman" w:hAnsi="Times New Roman" w:cs="Times New Roman"/>
          <w:sz w:val="18"/>
          <w:szCs w:val="18"/>
        </w:rPr>
        <w:t xml:space="preserve"> is the</w:t>
      </w:r>
      <w:r w:rsidR="00B81012" w:rsidRPr="00B81012">
        <w:rPr>
          <w:rFonts w:ascii="Times New Roman" w:hAnsi="Times New Roman" w:cs="Times New Roman"/>
          <w:sz w:val="18"/>
          <w:szCs w:val="18"/>
        </w:rPr>
        <w:t xml:space="preserve"> </w:t>
      </w:r>
      <w:r w:rsidR="00B81012">
        <w:rPr>
          <w:rFonts w:ascii="Times New Roman" w:hAnsi="Times New Roman" w:cs="Times New Roman"/>
          <w:sz w:val="18"/>
          <w:szCs w:val="18"/>
        </w:rPr>
        <w:t>automotive</w:t>
      </w:r>
      <w:r>
        <w:rPr>
          <w:rFonts w:ascii="Times New Roman" w:hAnsi="Times New Roman" w:cs="Times New Roman"/>
          <w:sz w:val="18"/>
          <w:szCs w:val="18"/>
        </w:rPr>
        <w:t xml:space="preserve"> sentiment </w:t>
      </w:r>
      <w:r w:rsidR="00F4263C">
        <w:rPr>
          <w:rFonts w:ascii="Times New Roman" w:hAnsi="Times New Roman" w:cs="Times New Roman"/>
          <w:sz w:val="18"/>
          <w:szCs w:val="18"/>
        </w:rPr>
        <w:t xml:space="preserve">calculated </w:t>
      </w:r>
      <w:r w:rsidR="00FA1BCA">
        <w:rPr>
          <w:rFonts w:ascii="Times New Roman" w:hAnsi="Times New Roman" w:cs="Times New Roman"/>
          <w:sz w:val="18"/>
          <w:szCs w:val="18"/>
        </w:rPr>
        <w:t>with reference to</w:t>
      </w:r>
      <w:r>
        <w:rPr>
          <w:rFonts w:ascii="Times New Roman" w:hAnsi="Times New Roman" w:cs="Times New Roman"/>
          <w:sz w:val="18"/>
          <w:szCs w:val="18"/>
        </w:rPr>
        <w:t xml:space="preserve"> the overall market aggregated </w:t>
      </w:r>
      <w:r w:rsidR="0056015E">
        <w:rPr>
          <w:rFonts w:ascii="Times New Roman" w:hAnsi="Times New Roman" w:cs="Times New Roman"/>
          <w:sz w:val="18"/>
          <w:szCs w:val="18"/>
        </w:rPr>
        <w:t>monthly</w:t>
      </w:r>
      <w:r>
        <w:rPr>
          <w:rFonts w:ascii="Times New Roman" w:hAnsi="Times New Roman" w:cs="Times New Roman"/>
          <w:sz w:val="18"/>
          <w:szCs w:val="18"/>
        </w:rPr>
        <w:t>. More precisely, this is S(</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in </w:t>
      </w:r>
      <w:r w:rsidR="00617659">
        <w:rPr>
          <w:rFonts w:ascii="Times New Roman" w:hAnsi="Times New Roman" w:cs="Times New Roman"/>
          <w:sz w:val="18"/>
          <w:szCs w:val="18"/>
        </w:rPr>
        <w:t>[</w:t>
      </w:r>
      <w:proofErr w:type="gramStart"/>
      <w:r w:rsidR="001C7FE9">
        <w:rPr>
          <w:rFonts w:ascii="Times New Roman" w:hAnsi="Times New Roman" w:cs="Times New Roman"/>
          <w:sz w:val="18"/>
          <w:szCs w:val="18"/>
        </w:rPr>
        <w:t>Eq.</w:t>
      </w:r>
      <w:r>
        <w:rPr>
          <w:rFonts w:ascii="Times New Roman" w:hAnsi="Times New Roman" w:cs="Times New Roman"/>
          <w:sz w:val="18"/>
          <w:szCs w:val="18"/>
        </w:rPr>
        <w:t>(</w:t>
      </w:r>
      <w:proofErr w:type="gramEnd"/>
      <w:r w:rsidR="00617659">
        <w:rPr>
          <w:rFonts w:ascii="Times New Roman" w:hAnsi="Times New Roman" w:cs="Times New Roman"/>
          <w:sz w:val="18"/>
          <w:szCs w:val="18"/>
        </w:rPr>
        <w:t>2</w:t>
      </w:r>
      <w:r>
        <w:rPr>
          <w:rFonts w:ascii="Times New Roman" w:hAnsi="Times New Roman" w:cs="Times New Roman"/>
          <w:sz w:val="18"/>
          <w:szCs w:val="18"/>
        </w:rPr>
        <w:t>)</w:t>
      </w:r>
      <w:r w:rsidR="00617659">
        <w:rPr>
          <w:rFonts w:ascii="Times New Roman" w:hAnsi="Times New Roman" w:cs="Times New Roman"/>
          <w:sz w:val="18"/>
          <w:szCs w:val="18"/>
        </w:rPr>
        <w:t>]</w:t>
      </w:r>
      <w:r>
        <w:rPr>
          <w:rFonts w:ascii="Times New Roman" w:hAnsi="Times New Roman" w:cs="Times New Roman"/>
          <w:sz w:val="18"/>
          <w:szCs w:val="18"/>
        </w:rPr>
        <w:t xml:space="preserve"> for the comments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where the topic automotive is predominant for each month and since we do this topic wise segmentation it gives additional insights. This is nonetheless very in line with the nature of the </w:t>
      </w:r>
      <w:r w:rsidR="007D254F">
        <w:rPr>
          <w:rFonts w:ascii="Times New Roman" w:hAnsi="Times New Roman" w:cs="Times New Roman"/>
          <w:sz w:val="18"/>
          <w:szCs w:val="18"/>
        </w:rPr>
        <w:t xml:space="preserve">forecast target </w:t>
      </w:r>
      <w:r>
        <w:rPr>
          <w:rFonts w:ascii="Times New Roman" w:hAnsi="Times New Roman" w:cs="Times New Roman"/>
          <w:sz w:val="18"/>
          <w:szCs w:val="18"/>
        </w:rPr>
        <w:t>product. The third most important features is the r(</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as described in </w:t>
      </w:r>
      <w:r w:rsidR="007D254F">
        <w:rPr>
          <w:rFonts w:ascii="Times New Roman" w:hAnsi="Times New Roman" w:cs="Times New Roman"/>
          <w:sz w:val="18"/>
          <w:szCs w:val="18"/>
        </w:rPr>
        <w:t>[</w:t>
      </w:r>
      <w:proofErr w:type="gramStart"/>
      <w:r w:rsidR="007D254F">
        <w:rPr>
          <w:rFonts w:ascii="Times New Roman" w:hAnsi="Times New Roman" w:cs="Times New Roman"/>
          <w:sz w:val="18"/>
          <w:szCs w:val="18"/>
        </w:rPr>
        <w:t>Eq.(</w:t>
      </w:r>
      <w:proofErr w:type="gramEnd"/>
      <w:r w:rsidR="007D254F">
        <w:rPr>
          <w:rFonts w:ascii="Times New Roman" w:hAnsi="Times New Roman" w:cs="Times New Roman"/>
          <w:sz w:val="18"/>
          <w:szCs w:val="18"/>
        </w:rPr>
        <w:t>2)]</w:t>
      </w:r>
      <w:r>
        <w:rPr>
          <w:rFonts w:ascii="Times New Roman" w:hAnsi="Times New Roman" w:cs="Times New Roman"/>
          <w:sz w:val="18"/>
          <w:szCs w:val="18"/>
        </w:rPr>
        <w:t xml:space="preserve"> for the comments where is the automotive topic is predominant. It is to be noted that we created the features for all the topics including </w:t>
      </w:r>
      <w:r w:rsidR="00E44740">
        <w:rPr>
          <w:rFonts w:ascii="Times New Roman" w:hAnsi="Times New Roman" w:cs="Times New Roman"/>
          <w:sz w:val="18"/>
          <w:szCs w:val="18"/>
        </w:rPr>
        <w:t>Semiconductor</w:t>
      </w:r>
      <w:r>
        <w:rPr>
          <w:rFonts w:ascii="Times New Roman" w:hAnsi="Times New Roman" w:cs="Times New Roman"/>
          <w:sz w:val="18"/>
          <w:szCs w:val="18"/>
        </w:rPr>
        <w:t xml:space="preserve">, </w:t>
      </w:r>
      <w:r w:rsidR="00E44740">
        <w:rPr>
          <w:rFonts w:ascii="Times New Roman" w:hAnsi="Times New Roman" w:cs="Times New Roman"/>
          <w:sz w:val="18"/>
          <w:szCs w:val="18"/>
        </w:rPr>
        <w:t>Automotive</w:t>
      </w:r>
      <w:r>
        <w:rPr>
          <w:rFonts w:ascii="Times New Roman" w:hAnsi="Times New Roman" w:cs="Times New Roman"/>
          <w:sz w:val="18"/>
          <w:szCs w:val="18"/>
        </w:rPr>
        <w:t xml:space="preserve">, </w:t>
      </w:r>
      <w:r w:rsidR="00D91AFF">
        <w:rPr>
          <w:rFonts w:ascii="Times New Roman" w:hAnsi="Times New Roman" w:cs="Times New Roman"/>
          <w:sz w:val="18"/>
          <w:szCs w:val="18"/>
        </w:rPr>
        <w:t>Industrial</w:t>
      </w:r>
      <w:r>
        <w:rPr>
          <w:rFonts w:ascii="Times New Roman" w:hAnsi="Times New Roman" w:cs="Times New Roman"/>
          <w:sz w:val="18"/>
          <w:szCs w:val="18"/>
        </w:rPr>
        <w:t xml:space="preserve"> and </w:t>
      </w:r>
      <w:r w:rsidR="008E6555">
        <w:rPr>
          <w:rFonts w:ascii="Times New Roman" w:hAnsi="Times New Roman" w:cs="Times New Roman"/>
          <w:sz w:val="18"/>
          <w:szCs w:val="18"/>
        </w:rPr>
        <w:t>others</w:t>
      </w:r>
      <w:r>
        <w:rPr>
          <w:rFonts w:ascii="Times New Roman" w:hAnsi="Times New Roman" w:cs="Times New Roman"/>
          <w:sz w:val="18"/>
          <w:szCs w:val="18"/>
        </w:rPr>
        <w:t xml:space="preserve"> out of which only the ones related to automotive resulted in higher SHAP score than others. Nevertheless, in future </w:t>
      </w:r>
      <w:r w:rsidR="00837BF6">
        <w:rPr>
          <w:rFonts w:ascii="Times New Roman" w:hAnsi="Times New Roman" w:cs="Times New Roman"/>
          <w:sz w:val="18"/>
          <w:szCs w:val="18"/>
        </w:rPr>
        <w:t xml:space="preserve">works </w:t>
      </w:r>
      <w:r>
        <w:rPr>
          <w:rFonts w:ascii="Times New Roman" w:hAnsi="Times New Roman" w:cs="Times New Roman"/>
          <w:sz w:val="18"/>
          <w:szCs w:val="18"/>
        </w:rPr>
        <w:t xml:space="preserve">we plan to explore hierarchical topic modeling that would further aggregate and disaggregate the topics to avoid unmeasured overlap.  </w:t>
      </w:r>
      <w:r w:rsidR="005259DE" w:rsidRPr="00616B5C">
        <w:rPr>
          <w:rFonts w:ascii="Times New Roman" w:hAnsi="Times New Roman" w:cs="Times New Roman"/>
          <w:sz w:val="18"/>
          <w:szCs w:val="18"/>
        </w:rPr>
        <w:t xml:space="preserve"> </w:t>
      </w:r>
    </w:p>
    <w:p w14:paraId="7885203E" w14:textId="67D162DE" w:rsidR="008C6A29" w:rsidRDefault="008C6A29" w:rsidP="00616B5C">
      <w:pPr>
        <w:spacing w:line="230" w:lineRule="exact"/>
        <w:ind w:firstLineChars="100" w:firstLine="180"/>
        <w:rPr>
          <w:ins w:id="137" w:author="Author"/>
          <w:rFonts w:ascii="Times New Roman" w:hAnsi="Times New Roman" w:cs="Times New Roman"/>
          <w:sz w:val="18"/>
          <w:szCs w:val="18"/>
        </w:rPr>
      </w:pPr>
      <w:ins w:id="138" w:author="Author">
        <w:r>
          <w:rPr>
            <w:rFonts w:ascii="Times New Roman" w:hAnsi="Times New Roman" w:cs="Times New Roman"/>
            <w:sz w:val="18"/>
            <w:szCs w:val="18"/>
          </w:rPr>
          <w:t>The global feature importance analysis (</w:t>
        </w:r>
      </w:ins>
      <w:r w:rsidR="00E45861">
        <w:rPr>
          <w:rFonts w:ascii="Times New Roman" w:hAnsi="Times New Roman" w:cs="Times New Roman"/>
          <w:sz w:val="18"/>
          <w:szCs w:val="18"/>
        </w:rPr>
        <w:t>[</w:t>
      </w:r>
      <w:ins w:id="139" w:author="Author">
        <w:r>
          <w:rPr>
            <w:rFonts w:ascii="Times New Roman" w:hAnsi="Times New Roman" w:cs="Times New Roman"/>
            <w:sz w:val="18"/>
            <w:szCs w:val="18"/>
          </w:rPr>
          <w:t>Fig.3</w:t>
        </w:r>
      </w:ins>
      <w:r w:rsidR="00E45861">
        <w:rPr>
          <w:rFonts w:ascii="Times New Roman" w:hAnsi="Times New Roman" w:cs="Times New Roman"/>
          <w:sz w:val="18"/>
          <w:szCs w:val="18"/>
        </w:rPr>
        <w:t>]</w:t>
      </w:r>
      <w:r w:rsidR="00E45861" w:rsidRPr="00E45861">
        <w:rPr>
          <w:rFonts w:ascii="Times New Roman" w:hAnsi="Times New Roman" w:cs="Times New Roman"/>
          <w:sz w:val="18"/>
          <w:szCs w:val="18"/>
        </w:rPr>
        <w:t xml:space="preserve"> </w:t>
      </w:r>
      <w:r w:rsidR="00E45861">
        <w:rPr>
          <w:rFonts w:ascii="Times New Roman" w:hAnsi="Times New Roman" w:cs="Times New Roman"/>
          <w:sz w:val="18"/>
          <w:szCs w:val="18"/>
        </w:rPr>
        <w:t>U</w:t>
      </w:r>
      <w:ins w:id="140" w:author="Author">
        <w:r w:rsidR="00E45861">
          <w:rPr>
            <w:rFonts w:ascii="Times New Roman" w:hAnsi="Times New Roman" w:cs="Times New Roman"/>
            <w:sz w:val="18"/>
            <w:szCs w:val="18"/>
          </w:rPr>
          <w:t>pper</w:t>
        </w:r>
        <w:r>
          <w:rPr>
            <w:rFonts w:ascii="Times New Roman" w:hAnsi="Times New Roman" w:cs="Times New Roman"/>
            <w:sz w:val="18"/>
            <w:szCs w:val="18"/>
          </w:rPr>
          <w:t xml:space="preserve"> &amp; </w:t>
        </w:r>
      </w:ins>
      <w:r w:rsidR="00E45861">
        <w:rPr>
          <w:rFonts w:ascii="Times New Roman" w:hAnsi="Times New Roman" w:cs="Times New Roman"/>
          <w:sz w:val="18"/>
          <w:szCs w:val="18"/>
        </w:rPr>
        <w:t>[Fig.</w:t>
      </w:r>
      <w:ins w:id="141" w:author="Author">
        <w:r>
          <w:rPr>
            <w:rFonts w:ascii="Times New Roman" w:hAnsi="Times New Roman" w:cs="Times New Roman"/>
            <w:sz w:val="18"/>
            <w:szCs w:val="18"/>
          </w:rPr>
          <w:t>4</w:t>
        </w:r>
      </w:ins>
      <w:r w:rsidR="00E45861">
        <w:rPr>
          <w:rFonts w:ascii="Times New Roman" w:hAnsi="Times New Roman" w:cs="Times New Roman"/>
          <w:sz w:val="18"/>
          <w:szCs w:val="18"/>
        </w:rPr>
        <w:t>]</w:t>
      </w:r>
      <w:r w:rsidR="00E45861" w:rsidRPr="00E45861">
        <w:rPr>
          <w:rFonts w:ascii="Times New Roman" w:hAnsi="Times New Roman" w:cs="Times New Roman"/>
          <w:sz w:val="18"/>
          <w:szCs w:val="18"/>
        </w:rPr>
        <w:t xml:space="preserve"> </w:t>
      </w:r>
      <w:r w:rsidR="00E45861">
        <w:rPr>
          <w:rFonts w:ascii="Times New Roman" w:hAnsi="Times New Roman" w:cs="Times New Roman"/>
          <w:sz w:val="18"/>
          <w:szCs w:val="18"/>
        </w:rPr>
        <w:t>Upper</w:t>
      </w:r>
      <w:ins w:id="142" w:author="Author">
        <w:r>
          <w:rPr>
            <w:rFonts w:ascii="Times New Roman" w:hAnsi="Times New Roman" w:cs="Times New Roman"/>
            <w:sz w:val="18"/>
            <w:szCs w:val="18"/>
          </w:rPr>
          <w:t>) explains the model over the entire training dataset whereas the local importance analysis (</w:t>
        </w:r>
      </w:ins>
      <w:r w:rsidR="00E45861">
        <w:rPr>
          <w:rFonts w:ascii="Times New Roman" w:hAnsi="Times New Roman" w:cs="Times New Roman"/>
          <w:sz w:val="18"/>
          <w:szCs w:val="18"/>
        </w:rPr>
        <w:t>[</w:t>
      </w:r>
      <w:ins w:id="143" w:author="Author">
        <w:r w:rsidR="00E45861">
          <w:rPr>
            <w:rFonts w:ascii="Times New Roman" w:hAnsi="Times New Roman" w:cs="Times New Roman"/>
            <w:sz w:val="18"/>
            <w:szCs w:val="18"/>
          </w:rPr>
          <w:t>Fig.</w:t>
        </w:r>
        <w:proofErr w:type="gramStart"/>
        <w:r w:rsidR="00E45861">
          <w:rPr>
            <w:rFonts w:ascii="Times New Roman" w:hAnsi="Times New Roman" w:cs="Times New Roman"/>
            <w:sz w:val="18"/>
            <w:szCs w:val="18"/>
          </w:rPr>
          <w:t>3</w:t>
        </w:r>
      </w:ins>
      <w:r w:rsidR="00E45861">
        <w:rPr>
          <w:rFonts w:ascii="Times New Roman" w:hAnsi="Times New Roman" w:cs="Times New Roman"/>
          <w:sz w:val="18"/>
          <w:szCs w:val="18"/>
        </w:rPr>
        <w:t>]lower</w:t>
      </w:r>
      <w:proofErr w:type="gramEnd"/>
      <w:ins w:id="144" w:author="Author">
        <w:r w:rsidR="00E45861">
          <w:rPr>
            <w:rFonts w:ascii="Times New Roman" w:hAnsi="Times New Roman" w:cs="Times New Roman"/>
            <w:sz w:val="18"/>
            <w:szCs w:val="18"/>
          </w:rPr>
          <w:t xml:space="preserve"> &amp; </w:t>
        </w:r>
      </w:ins>
      <w:r w:rsidR="00E45861">
        <w:rPr>
          <w:rFonts w:ascii="Times New Roman" w:hAnsi="Times New Roman" w:cs="Times New Roman"/>
          <w:sz w:val="18"/>
          <w:szCs w:val="18"/>
        </w:rPr>
        <w:t>[Fig.</w:t>
      </w:r>
      <w:ins w:id="145" w:author="Author">
        <w:r w:rsidR="00E45861">
          <w:rPr>
            <w:rFonts w:ascii="Times New Roman" w:hAnsi="Times New Roman" w:cs="Times New Roman"/>
            <w:sz w:val="18"/>
            <w:szCs w:val="18"/>
          </w:rPr>
          <w:t>4</w:t>
        </w:r>
      </w:ins>
      <w:r w:rsidR="00E45861">
        <w:rPr>
          <w:rFonts w:ascii="Times New Roman" w:hAnsi="Times New Roman" w:cs="Times New Roman"/>
          <w:sz w:val="18"/>
          <w:szCs w:val="18"/>
        </w:rPr>
        <w:t>]</w:t>
      </w:r>
      <w:r w:rsidR="00E45861" w:rsidRPr="00E45861">
        <w:rPr>
          <w:rFonts w:ascii="Times New Roman" w:hAnsi="Times New Roman" w:cs="Times New Roman"/>
          <w:sz w:val="18"/>
          <w:szCs w:val="18"/>
        </w:rPr>
        <w:t xml:space="preserve"> </w:t>
      </w:r>
      <w:r w:rsidR="00E45861">
        <w:rPr>
          <w:rFonts w:ascii="Times New Roman" w:hAnsi="Times New Roman" w:cs="Times New Roman"/>
          <w:sz w:val="18"/>
          <w:szCs w:val="18"/>
        </w:rPr>
        <w:t>lower</w:t>
      </w:r>
      <w:ins w:id="146" w:author="Author">
        <w:r>
          <w:rPr>
            <w:rFonts w:ascii="Times New Roman" w:hAnsi="Times New Roman" w:cs="Times New Roman"/>
            <w:sz w:val="18"/>
            <w:szCs w:val="18"/>
          </w:rPr>
          <w:t>) explains the forecast for a particular month</w:t>
        </w:r>
        <w:del w:id="147" w:author="Author">
          <w:r w:rsidDel="006926C5">
            <w:rPr>
              <w:rFonts w:ascii="Times New Roman" w:hAnsi="Times New Roman" w:cs="Times New Roman"/>
              <w:sz w:val="18"/>
              <w:szCs w:val="18"/>
            </w:rPr>
            <w:delText xml:space="preserve"> (May-22)</w:delText>
          </w:r>
        </w:del>
        <w:r>
          <w:rPr>
            <w:rFonts w:ascii="Times New Roman" w:hAnsi="Times New Roman" w:cs="Times New Roman"/>
            <w:sz w:val="18"/>
            <w:szCs w:val="18"/>
          </w:rPr>
          <w:t>.</w:t>
        </w:r>
        <w:r w:rsidR="00642638">
          <w:rPr>
            <w:rFonts w:ascii="Times New Roman" w:hAnsi="Times New Roman" w:cs="Times New Roman"/>
            <w:sz w:val="18"/>
            <w:szCs w:val="18"/>
          </w:rPr>
          <w:t xml:space="preserve"> We observe that the top 5 features for globally and locally important feature are same for both traditional and textual </w:t>
        </w:r>
        <w:proofErr w:type="gramStart"/>
        <w:r w:rsidR="00642638">
          <w:rPr>
            <w:rFonts w:ascii="Times New Roman" w:hAnsi="Times New Roman" w:cs="Times New Roman"/>
            <w:sz w:val="18"/>
            <w:szCs w:val="18"/>
          </w:rPr>
          <w:t>features</w:t>
        </w:r>
        <w:proofErr w:type="gramEnd"/>
        <w:r w:rsidR="006926C5">
          <w:rPr>
            <w:rFonts w:ascii="Times New Roman" w:hAnsi="Times New Roman" w:cs="Times New Roman"/>
            <w:sz w:val="18"/>
            <w:szCs w:val="18"/>
          </w:rPr>
          <w:t xml:space="preserve"> respectively</w:t>
        </w:r>
        <w:r w:rsidR="00642638">
          <w:rPr>
            <w:rFonts w:ascii="Times New Roman" w:hAnsi="Times New Roman" w:cs="Times New Roman"/>
            <w:sz w:val="18"/>
            <w:szCs w:val="18"/>
          </w:rPr>
          <w:t>.</w:t>
        </w:r>
      </w:ins>
    </w:p>
    <w:p w14:paraId="672F962A" w14:textId="20F0D940" w:rsidR="00642638" w:rsidRPr="00616B5C" w:rsidRDefault="00642638" w:rsidP="00616B5C">
      <w:pPr>
        <w:spacing w:line="230" w:lineRule="exact"/>
        <w:ind w:firstLineChars="100" w:firstLine="180"/>
        <w:rPr>
          <w:rFonts w:ascii="Times New Roman" w:hAnsi="Times New Roman" w:cs="Times New Roman"/>
          <w:sz w:val="18"/>
          <w:szCs w:val="18"/>
        </w:rPr>
      </w:pPr>
      <w:ins w:id="148" w:author="Author">
        <w:r>
          <w:rPr>
            <w:rFonts w:ascii="Times New Roman" w:hAnsi="Times New Roman" w:cs="Times New Roman"/>
            <w:sz w:val="18"/>
            <w:szCs w:val="18"/>
          </w:rPr>
          <w:t>The top important feature is Number of comments with low score</w:t>
        </w:r>
        <w:r w:rsidR="000718AC">
          <w:rPr>
            <w:rFonts w:ascii="Times New Roman" w:hAnsi="Times New Roman" w:cs="Times New Roman"/>
            <w:sz w:val="18"/>
            <w:szCs w:val="18"/>
          </w:rPr>
          <w:t xml:space="preserve"> (Nb. </w:t>
        </w:r>
        <w:proofErr w:type="gramStart"/>
        <w:r w:rsidR="000718AC">
          <w:rPr>
            <w:rFonts w:ascii="Times New Roman" w:hAnsi="Times New Roman" w:cs="Times New Roman"/>
            <w:sz w:val="18"/>
            <w:szCs w:val="18"/>
          </w:rPr>
          <w:t>low(</w:t>
        </w:r>
        <w:proofErr w:type="gramEnd"/>
        <w:r w:rsidR="000718AC">
          <w:rPr>
            <w:rFonts w:ascii="Times New Roman" w:hAnsi="Times New Roman" w:cs="Times New Roman"/>
            <w:sz w:val="18"/>
            <w:szCs w:val="18"/>
          </w:rPr>
          <w:t>=2) sentiment markets)</w:t>
        </w:r>
        <w:r>
          <w:rPr>
            <w:rFonts w:ascii="Times New Roman" w:hAnsi="Times New Roman" w:cs="Times New Roman"/>
            <w:sz w:val="18"/>
            <w:szCs w:val="18"/>
          </w:rPr>
          <w:t xml:space="preserve"> </w:t>
        </w:r>
        <w:r w:rsidR="00F71AC8">
          <w:rPr>
            <w:rFonts w:ascii="Times New Roman" w:hAnsi="Times New Roman" w:cs="Times New Roman"/>
            <w:sz w:val="18"/>
            <w:szCs w:val="18"/>
          </w:rPr>
          <w:t>of which the sales should be a decreasing function. As shown in the local feature importance</w:t>
        </w:r>
        <w:r w:rsidR="008C2451">
          <w:rPr>
            <w:rFonts w:ascii="Times New Roman" w:hAnsi="Times New Roman" w:cs="Times New Roman"/>
            <w:sz w:val="18"/>
            <w:szCs w:val="18"/>
          </w:rPr>
          <w:t xml:space="preserve"> figure</w:t>
        </w:r>
        <w:r w:rsidR="000718AC">
          <w:rPr>
            <w:rFonts w:ascii="Times New Roman" w:hAnsi="Times New Roman" w:cs="Times New Roman"/>
            <w:sz w:val="18"/>
            <w:szCs w:val="18"/>
          </w:rPr>
          <w:t xml:space="preserve"> the average of the forecast across the training set is 1604.5 and the </w:t>
        </w:r>
        <w:r w:rsidR="008C2451">
          <w:rPr>
            <w:rFonts w:ascii="Times New Roman" w:hAnsi="Times New Roman" w:cs="Times New Roman"/>
            <w:sz w:val="18"/>
            <w:szCs w:val="18"/>
          </w:rPr>
          <w:t>number of low sentiment score decreases the forecast by 38</w:t>
        </w:r>
        <w:r w:rsidR="002F775E">
          <w:rPr>
            <w:rFonts w:ascii="Times New Roman" w:hAnsi="Times New Roman" w:cs="Times New Roman"/>
            <w:sz w:val="18"/>
            <w:szCs w:val="18"/>
          </w:rPr>
          <w:t xml:space="preserve"> units</w:t>
        </w:r>
        <w:r w:rsidR="008C2451">
          <w:rPr>
            <w:rFonts w:ascii="Times New Roman" w:hAnsi="Times New Roman" w:cs="Times New Roman"/>
            <w:sz w:val="18"/>
            <w:szCs w:val="18"/>
          </w:rPr>
          <w:t xml:space="preserve">. </w:t>
        </w:r>
        <w:del w:id="149" w:author="Author">
          <w:r w:rsidR="00F71AC8" w:rsidDel="008C2451">
            <w:rPr>
              <w:rFonts w:ascii="Times New Roman" w:hAnsi="Times New Roman" w:cs="Times New Roman"/>
              <w:sz w:val="18"/>
              <w:szCs w:val="18"/>
            </w:rPr>
            <w:delText xml:space="preserve">To explain the forecast for the month of May we see that this feature drives </w:delText>
          </w:r>
        </w:del>
        <w:r w:rsidR="008C2451">
          <w:rPr>
            <w:rFonts w:ascii="Times New Roman" w:hAnsi="Times New Roman" w:cs="Times New Roman"/>
            <w:sz w:val="18"/>
            <w:szCs w:val="18"/>
          </w:rPr>
          <w:t>This is because the average value of this feature is 6 and for the month of May this is 9 which is much larger than the average value. Similarly for the second most important feature, namely,</w:t>
        </w:r>
        <w:r w:rsidR="002F775E">
          <w:rPr>
            <w:rFonts w:ascii="Times New Roman" w:hAnsi="Times New Roman" w:cs="Times New Roman"/>
            <w:sz w:val="18"/>
            <w:szCs w:val="18"/>
          </w:rPr>
          <w:t xml:space="preserve"> Automobile Segment Mood takes the average value of 0.12, whereas for May it takes a value of 0.08. The sales </w:t>
        </w:r>
        <w:proofErr w:type="gramStart"/>
        <w:r w:rsidR="002F775E">
          <w:rPr>
            <w:rFonts w:ascii="Times New Roman" w:hAnsi="Times New Roman" w:cs="Times New Roman"/>
            <w:sz w:val="18"/>
            <w:szCs w:val="18"/>
          </w:rPr>
          <w:t>is</w:t>
        </w:r>
        <w:proofErr w:type="gramEnd"/>
        <w:r w:rsidR="002F775E">
          <w:rPr>
            <w:rFonts w:ascii="Times New Roman" w:hAnsi="Times New Roman" w:cs="Times New Roman"/>
            <w:sz w:val="18"/>
            <w:szCs w:val="18"/>
          </w:rPr>
          <w:t xml:space="preserve"> an increasing function of this feature and thereby the lower than average value of this feature decreases the forecast by 26 units.</w:t>
        </w:r>
        <w:r w:rsidR="000559FF">
          <w:rPr>
            <w:rFonts w:ascii="Times New Roman" w:hAnsi="Times New Roman" w:cs="Times New Roman"/>
            <w:sz w:val="18"/>
            <w:szCs w:val="18"/>
          </w:rPr>
          <w:t xml:space="preserve"> The above provides a much clear and better explainability of AI forecast to the user, which is the main objective of this paper. </w:t>
        </w:r>
        <w:del w:id="150" w:author="Author">
          <w:r w:rsidR="008C2451" w:rsidDel="002F775E">
            <w:rPr>
              <w:rFonts w:ascii="Times New Roman" w:hAnsi="Times New Roman" w:cs="Times New Roman"/>
              <w:sz w:val="18"/>
              <w:szCs w:val="18"/>
            </w:rPr>
            <w:delText xml:space="preserve"> </w:delText>
          </w:r>
        </w:del>
      </w:ins>
    </w:p>
    <w:p w14:paraId="1EF0F078" w14:textId="180B7AE3" w:rsidR="00B94BB8" w:rsidRPr="00EA5F0D" w:rsidRDefault="00B94BB8" w:rsidP="00597A39">
      <w:pPr>
        <w:pStyle w:val="ae"/>
        <w:spacing w:before="318"/>
        <w:rPr>
          <w:rFonts w:asciiTheme="majorHAnsi" w:hAnsiTheme="majorHAnsi" w:cstheme="majorHAnsi"/>
          <w:sz w:val="22"/>
          <w:szCs w:val="22"/>
        </w:rPr>
      </w:pPr>
      <w:proofErr w:type="gramStart"/>
      <w:r w:rsidRPr="00EA5F0D">
        <w:rPr>
          <w:rFonts w:asciiTheme="majorHAnsi" w:hAnsiTheme="majorHAnsi" w:cstheme="majorHAnsi"/>
          <w:sz w:val="22"/>
          <w:szCs w:val="22"/>
        </w:rPr>
        <w:t>4  Conclusion</w:t>
      </w:r>
      <w:proofErr w:type="gramEnd"/>
      <w:r w:rsidR="00597A39" w:rsidRPr="00EA5F0D">
        <w:rPr>
          <w:rFonts w:asciiTheme="majorHAnsi" w:hAnsiTheme="majorHAnsi" w:cstheme="majorHAnsi"/>
          <w:sz w:val="22"/>
          <w:szCs w:val="22"/>
        </w:rPr>
        <w:t xml:space="preserve"> </w:t>
      </w:r>
    </w:p>
    <w:p w14:paraId="5D9C2071" w14:textId="6C70BA70" w:rsidR="009D6BBC" w:rsidRPr="009D6BBC" w:rsidRDefault="0014591C" w:rsidP="00415496">
      <w:pPr>
        <w:pStyle w:val="15"/>
        <w:spacing w:line="230" w:lineRule="exact"/>
        <w:ind w:firstLine="180"/>
        <w:rPr>
          <w:kern w:val="2"/>
          <w:sz w:val="18"/>
          <w:szCs w:val="18"/>
        </w:rPr>
      </w:pPr>
      <w:r w:rsidRPr="009D6BBC">
        <w:rPr>
          <w:kern w:val="2"/>
          <w:sz w:val="18"/>
          <w:szCs w:val="18"/>
        </w:rPr>
        <w:t xml:space="preserve">We have developed a demand forecasting model for short to mid-term planning </w:t>
      </w:r>
      <w:r w:rsidR="002D42DD">
        <w:rPr>
          <w:kern w:val="2"/>
          <w:sz w:val="18"/>
          <w:szCs w:val="18"/>
        </w:rPr>
        <w:t xml:space="preserve">and it </w:t>
      </w:r>
      <w:r w:rsidR="009D6BBC" w:rsidRPr="009D6BBC">
        <w:rPr>
          <w:kern w:val="2"/>
          <w:sz w:val="18"/>
          <w:szCs w:val="18"/>
        </w:rPr>
        <w:t xml:space="preserve">has been implemented into </w:t>
      </w:r>
      <w:r w:rsidR="00846536">
        <w:rPr>
          <w:kern w:val="2"/>
          <w:sz w:val="18"/>
          <w:szCs w:val="18"/>
        </w:rPr>
        <w:t>multiple</w:t>
      </w:r>
      <w:r w:rsidR="009D6BBC" w:rsidRPr="009D6BBC">
        <w:rPr>
          <w:kern w:val="2"/>
          <w:sz w:val="18"/>
          <w:szCs w:val="18"/>
        </w:rPr>
        <w:t xml:space="preserve"> sales department's monthly process</w:t>
      </w:r>
      <w:r w:rsidR="00846536">
        <w:rPr>
          <w:kern w:val="2"/>
          <w:sz w:val="18"/>
          <w:szCs w:val="18"/>
        </w:rPr>
        <w:t xml:space="preserve">. </w:t>
      </w:r>
      <w:r w:rsidR="006A2960" w:rsidRPr="006A2960">
        <w:rPr>
          <w:kern w:val="2"/>
          <w:sz w:val="18"/>
          <w:szCs w:val="18"/>
        </w:rPr>
        <w:t xml:space="preserve">Furthermore, </w:t>
      </w:r>
      <w:r w:rsidR="002D42DD">
        <w:rPr>
          <w:kern w:val="2"/>
          <w:sz w:val="18"/>
          <w:szCs w:val="18"/>
        </w:rPr>
        <w:t xml:space="preserve">in this paper </w:t>
      </w:r>
      <w:r w:rsidR="006A2960" w:rsidRPr="006A2960">
        <w:rPr>
          <w:kern w:val="2"/>
          <w:sz w:val="18"/>
          <w:szCs w:val="18"/>
        </w:rPr>
        <w:t>we introduced</w:t>
      </w:r>
      <w:r w:rsidR="006A2960">
        <w:rPr>
          <w:kern w:val="2"/>
          <w:sz w:val="18"/>
          <w:szCs w:val="18"/>
        </w:rPr>
        <w:t xml:space="preserve"> a novel method </w:t>
      </w:r>
      <w:r w:rsidR="00216D14">
        <w:rPr>
          <w:kern w:val="2"/>
          <w:sz w:val="18"/>
          <w:szCs w:val="18"/>
        </w:rPr>
        <w:t>that</w:t>
      </w:r>
      <w:r w:rsidR="006A2960">
        <w:rPr>
          <w:kern w:val="2"/>
          <w:sz w:val="18"/>
          <w:szCs w:val="18"/>
        </w:rPr>
        <w:t xml:space="preserve"> provide</w:t>
      </w:r>
      <w:r w:rsidR="00216D14">
        <w:rPr>
          <w:kern w:val="2"/>
          <w:sz w:val="18"/>
          <w:szCs w:val="18"/>
        </w:rPr>
        <w:t xml:space="preserve">s a better understanding </w:t>
      </w:r>
      <w:r w:rsidR="006C5D09">
        <w:rPr>
          <w:kern w:val="2"/>
          <w:sz w:val="18"/>
          <w:szCs w:val="18"/>
        </w:rPr>
        <w:t xml:space="preserve">and </w:t>
      </w:r>
      <w:r w:rsidR="006C5D09" w:rsidRPr="009D6BBC">
        <w:rPr>
          <w:sz w:val="18"/>
          <w:szCs w:val="18"/>
        </w:rPr>
        <w:t xml:space="preserve">explanations </w:t>
      </w:r>
      <w:r w:rsidR="00A66FD8">
        <w:rPr>
          <w:kern w:val="2"/>
          <w:sz w:val="18"/>
          <w:szCs w:val="18"/>
        </w:rPr>
        <w:t xml:space="preserve">on why </w:t>
      </w:r>
      <w:r w:rsidR="006C5D09">
        <w:rPr>
          <w:kern w:val="2"/>
          <w:sz w:val="18"/>
          <w:szCs w:val="18"/>
        </w:rPr>
        <w:t>each</w:t>
      </w:r>
      <w:r w:rsidR="00A66FD8">
        <w:rPr>
          <w:kern w:val="2"/>
          <w:sz w:val="18"/>
          <w:szCs w:val="18"/>
        </w:rPr>
        <w:t xml:space="preserve"> forecasting was made.</w:t>
      </w:r>
      <w:r w:rsidR="006A2960">
        <w:rPr>
          <w:kern w:val="2"/>
          <w:sz w:val="18"/>
          <w:szCs w:val="18"/>
        </w:rPr>
        <w:t xml:space="preserve"> </w:t>
      </w:r>
    </w:p>
    <w:p w14:paraId="2C413F8B" w14:textId="2672A5EF" w:rsidR="00D57624" w:rsidRDefault="002D42DD" w:rsidP="00415496">
      <w:pPr>
        <w:pStyle w:val="15"/>
        <w:spacing w:line="230" w:lineRule="exact"/>
        <w:ind w:firstLine="180"/>
        <w:rPr>
          <w:sz w:val="18"/>
          <w:szCs w:val="18"/>
        </w:rPr>
      </w:pPr>
      <w:r>
        <w:rPr>
          <w:sz w:val="18"/>
          <w:szCs w:val="18"/>
        </w:rPr>
        <w:t>W</w:t>
      </w:r>
      <w:r w:rsidR="00C64824" w:rsidRPr="009D6BBC">
        <w:rPr>
          <w:sz w:val="18"/>
          <w:szCs w:val="18"/>
        </w:rPr>
        <w:t>e present</w:t>
      </w:r>
      <w:r>
        <w:rPr>
          <w:sz w:val="18"/>
          <w:szCs w:val="18"/>
        </w:rPr>
        <w:t>ed</w:t>
      </w:r>
      <w:r w:rsidR="00C64824" w:rsidRPr="009D6BBC">
        <w:rPr>
          <w:sz w:val="18"/>
          <w:szCs w:val="18"/>
        </w:rPr>
        <w:t xml:space="preserve"> a method based on a popular and well explored technique based on (SHAP). Our </w:t>
      </w:r>
      <w:r w:rsidR="00145044" w:rsidRPr="009D6BBC">
        <w:rPr>
          <w:sz w:val="18"/>
          <w:szCs w:val="18"/>
        </w:rPr>
        <w:t>high-level</w:t>
      </w:r>
      <w:r w:rsidR="00C64824" w:rsidRPr="009D6BBC">
        <w:rPr>
          <w:sz w:val="18"/>
          <w:szCs w:val="18"/>
        </w:rPr>
        <w:t xml:space="preserve"> objective is to help users make informed decisions and avoid errors that could result in significant losses. Such explanations reinforce our AI models, increase confidence in the system, and help identify errors and performance problems.</w:t>
      </w:r>
      <w:r>
        <w:rPr>
          <w:sz w:val="18"/>
          <w:szCs w:val="18"/>
        </w:rPr>
        <w:t xml:space="preserve"> We have also presented this concept to internal sales department and have received highly rated feedback.</w:t>
      </w:r>
    </w:p>
    <w:p w14:paraId="3071CEA3" w14:textId="00A2EAB2" w:rsidR="00CE5BF2" w:rsidRDefault="00CE5BF2" w:rsidP="00415496">
      <w:pPr>
        <w:pStyle w:val="15"/>
        <w:spacing w:line="230" w:lineRule="exact"/>
        <w:ind w:firstLine="180"/>
        <w:rPr>
          <w:sz w:val="18"/>
          <w:szCs w:val="18"/>
        </w:rPr>
      </w:pPr>
      <w:r w:rsidRPr="00CE5BF2">
        <w:rPr>
          <w:sz w:val="18"/>
          <w:szCs w:val="18"/>
        </w:rPr>
        <w:t xml:space="preserve">The major contribution of this paper is </w:t>
      </w:r>
      <w:r w:rsidR="00837BF6">
        <w:rPr>
          <w:sz w:val="18"/>
          <w:szCs w:val="18"/>
        </w:rPr>
        <w:t>the development</w:t>
      </w:r>
      <w:r w:rsidRPr="00CE5BF2">
        <w:rPr>
          <w:sz w:val="18"/>
          <w:szCs w:val="18"/>
        </w:rPr>
        <w:t xml:space="preserve"> </w:t>
      </w:r>
      <w:r w:rsidR="00837BF6">
        <w:rPr>
          <w:sz w:val="18"/>
          <w:szCs w:val="18"/>
        </w:rPr>
        <w:t xml:space="preserve">of </w:t>
      </w:r>
      <w:r w:rsidRPr="00CE5BF2">
        <w:rPr>
          <w:sz w:val="18"/>
          <w:szCs w:val="18"/>
        </w:rPr>
        <w:t xml:space="preserve">an alternative mechanism for explaining demand forecast through internal customer insight or field data, mostly textual, that are more explainable than the traditional </w:t>
      </w:r>
      <w:r w:rsidR="002D42DD">
        <w:rPr>
          <w:sz w:val="18"/>
          <w:szCs w:val="18"/>
        </w:rPr>
        <w:t xml:space="preserve">statistical </w:t>
      </w:r>
      <w:r w:rsidRPr="00CE5BF2">
        <w:rPr>
          <w:sz w:val="18"/>
          <w:szCs w:val="18"/>
        </w:rPr>
        <w:t xml:space="preserve">level features. Secondly, it studies a product used in automotive industry and demonstrates the effectiveness of the proposed method in terms </w:t>
      </w:r>
      <w:r w:rsidRPr="00CE5BF2">
        <w:rPr>
          <w:sz w:val="18"/>
          <w:szCs w:val="18"/>
        </w:rPr>
        <w:t>of explainability as compared to the one evaluated with the traditional features</w:t>
      </w:r>
      <w:r w:rsidR="005416E7">
        <w:rPr>
          <w:sz w:val="18"/>
          <w:szCs w:val="18"/>
        </w:rPr>
        <w:t>.</w:t>
      </w:r>
    </w:p>
    <w:p w14:paraId="05126E6F" w14:textId="7910C044" w:rsidR="00867C29" w:rsidRDefault="00867C29" w:rsidP="00415496">
      <w:pPr>
        <w:pStyle w:val="15"/>
        <w:spacing w:line="230" w:lineRule="exact"/>
        <w:ind w:firstLine="180"/>
        <w:rPr>
          <w:sz w:val="18"/>
          <w:szCs w:val="18"/>
        </w:rPr>
      </w:pPr>
      <w:r>
        <w:rPr>
          <w:rFonts w:cs="Times New Roman"/>
          <w:sz w:val="18"/>
          <w:szCs w:val="18"/>
        </w:rPr>
        <w:t xml:space="preserve">In future works we plan to explore higher level of explanation based on textual data such </w:t>
      </w:r>
      <w:r w:rsidR="00A1404D">
        <w:rPr>
          <w:rFonts w:cs="Times New Roman"/>
          <w:sz w:val="18"/>
          <w:szCs w:val="18"/>
        </w:rPr>
        <w:t xml:space="preserve">as </w:t>
      </w:r>
      <w:r>
        <w:rPr>
          <w:rFonts w:cs="Times New Roman"/>
          <w:sz w:val="18"/>
          <w:szCs w:val="18"/>
        </w:rPr>
        <w:t xml:space="preserve">the creation of </w:t>
      </w:r>
      <w:r w:rsidR="00DC3823">
        <w:rPr>
          <w:rFonts w:cs="Times New Roman"/>
          <w:sz w:val="18"/>
          <w:szCs w:val="18"/>
        </w:rPr>
        <w:t xml:space="preserve">causal chains and </w:t>
      </w:r>
      <w:r>
        <w:rPr>
          <w:rFonts w:cs="Times New Roman"/>
          <w:sz w:val="18"/>
          <w:szCs w:val="18"/>
        </w:rPr>
        <w:t xml:space="preserve">economic </w:t>
      </w:r>
      <w:r w:rsidR="00A1404D">
        <w:rPr>
          <w:rFonts w:cs="Times New Roman"/>
          <w:sz w:val="18"/>
          <w:szCs w:val="18"/>
        </w:rPr>
        <w:t>knowledge</w:t>
      </w:r>
      <w:r>
        <w:rPr>
          <w:rFonts w:cs="Times New Roman"/>
          <w:sz w:val="18"/>
          <w:szCs w:val="18"/>
        </w:rPr>
        <w:t xml:space="preserve"> graph</w:t>
      </w:r>
      <w:r w:rsidR="00A1404D">
        <w:rPr>
          <w:rFonts w:cs="Times New Roman"/>
          <w:sz w:val="18"/>
          <w:szCs w:val="18"/>
        </w:rPr>
        <w:t xml:space="preserve">s </w:t>
      </w:r>
      <w:r w:rsidR="00DC3823">
        <w:rPr>
          <w:rFonts w:cs="Times New Roman"/>
          <w:sz w:val="18"/>
          <w:szCs w:val="18"/>
        </w:rPr>
        <w:t xml:space="preserve">which are </w:t>
      </w:r>
      <w:r w:rsidR="00A1404D">
        <w:rPr>
          <w:rFonts w:cs="Times New Roman"/>
          <w:sz w:val="18"/>
          <w:szCs w:val="18"/>
        </w:rPr>
        <w:t xml:space="preserve">specific to the Panasonic industry </w:t>
      </w:r>
      <w:proofErr w:type="gramStart"/>
      <w:r w:rsidR="00A1404D">
        <w:rPr>
          <w:rFonts w:cs="Times New Roman"/>
          <w:sz w:val="18"/>
          <w:szCs w:val="18"/>
        </w:rPr>
        <w:t>business</w:t>
      </w:r>
      <w:r>
        <w:rPr>
          <w:rFonts w:cs="Times New Roman"/>
          <w:sz w:val="18"/>
          <w:szCs w:val="18"/>
        </w:rPr>
        <w:t xml:space="preserve">  .</w:t>
      </w:r>
      <w:proofErr w:type="gramEnd"/>
      <w:r>
        <w:rPr>
          <w:rFonts w:cs="Times New Roman"/>
          <w:sz w:val="18"/>
          <w:szCs w:val="18"/>
        </w:rPr>
        <w:t xml:space="preserve">  </w:t>
      </w:r>
      <w:r>
        <w:rPr>
          <w:sz w:val="18"/>
          <w:szCs w:val="18"/>
        </w:rPr>
        <w:t xml:space="preserve"> </w:t>
      </w:r>
    </w:p>
    <w:p w14:paraId="75E58440" w14:textId="77777777" w:rsidR="00451547" w:rsidRPr="00CE5BF2" w:rsidRDefault="00451547" w:rsidP="00415496">
      <w:pPr>
        <w:pStyle w:val="15"/>
        <w:spacing w:line="230" w:lineRule="exact"/>
        <w:ind w:firstLine="180"/>
        <w:rPr>
          <w:sz w:val="18"/>
          <w:szCs w:val="18"/>
        </w:rPr>
      </w:pPr>
    </w:p>
    <w:p w14:paraId="7CAF6A2B" w14:textId="456D81A2" w:rsidR="00451547" w:rsidRPr="00ED7DCB" w:rsidRDefault="00451547" w:rsidP="00451547">
      <w:pPr>
        <w:pStyle w:val="1a"/>
        <w:ind w:firstLineChars="0" w:firstLine="0"/>
        <w:rPr>
          <w:rFonts w:ascii="Arial" w:eastAsiaTheme="minorEastAsia" w:hAnsi="Arial" w:cs="Arial"/>
          <w:kern w:val="2"/>
          <w:sz w:val="22"/>
          <w:szCs w:val="22"/>
        </w:rPr>
      </w:pPr>
      <w:r w:rsidRPr="007C5C9B">
        <w:rPr>
          <w:rFonts w:ascii="Arial" w:hAnsi="Arial" w:cs="Arial"/>
          <w:kern w:val="2"/>
          <w:sz w:val="22"/>
          <w:szCs w:val="22"/>
        </w:rPr>
        <w:t>Reference</w:t>
      </w:r>
      <w:r>
        <w:rPr>
          <w:rFonts w:ascii="Arial" w:eastAsiaTheme="minorEastAsia" w:hAnsi="Arial" w:cs="Arial" w:hint="eastAsia"/>
          <w:kern w:val="2"/>
          <w:sz w:val="22"/>
          <w:szCs w:val="22"/>
        </w:rPr>
        <w:t>s</w:t>
      </w:r>
    </w:p>
    <w:p w14:paraId="7E28E91F" w14:textId="65A04CD9" w:rsidR="00273706" w:rsidRDefault="00273706">
      <w:pPr>
        <w:pStyle w:val="References"/>
        <w:numPr>
          <w:ilvl w:val="0"/>
          <w:numId w:val="22"/>
        </w:numPr>
        <w:ind w:firstLineChars="0"/>
        <w:jc w:val="both"/>
        <w:pPrChange w:id="151" w:author="Author">
          <w:pPr>
            <w:pStyle w:val="References"/>
            <w:numPr>
              <w:numId w:val="22"/>
            </w:numPr>
            <w:tabs>
              <w:tab w:val="clear" w:pos="-1323"/>
            </w:tabs>
            <w:ind w:left="600" w:firstLineChars="0" w:hanging="420"/>
          </w:pPr>
        </w:pPrChange>
      </w:pPr>
      <w:r>
        <w:t>Miura K.</w:t>
      </w:r>
      <w:r w:rsidR="008A6EF0" w:rsidRPr="008A6EF0">
        <w:t xml:space="preserve">, &amp; </w:t>
      </w:r>
      <w:r>
        <w:t>Co</w:t>
      </w:r>
      <w:r w:rsidR="008A6EF0" w:rsidRPr="008A6EF0">
        <w:t>. (</w:t>
      </w:r>
      <w:r>
        <w:t>2020</w:t>
      </w:r>
      <w:r w:rsidR="008A6EF0" w:rsidRPr="008A6EF0">
        <w:t xml:space="preserve">). </w:t>
      </w:r>
      <w:r w:rsidRPr="00273706">
        <w:t>Hierarchical Forecasting AI Technology for Global Device Demand</w:t>
      </w:r>
      <w:r w:rsidR="008A6EF0" w:rsidRPr="008A6EF0">
        <w:t xml:space="preserve">, </w:t>
      </w:r>
      <w:r>
        <w:t>Panasonic Symposium2020</w:t>
      </w:r>
    </w:p>
    <w:p w14:paraId="22588419" w14:textId="0FA3E0B2" w:rsidR="004D220F" w:rsidRDefault="004D220F" w:rsidP="004708AA">
      <w:pPr>
        <w:pStyle w:val="References"/>
        <w:numPr>
          <w:ilvl w:val="0"/>
          <w:numId w:val="22"/>
        </w:numPr>
        <w:ind w:firstLineChars="0"/>
        <w:jc w:val="both"/>
        <w:rPr>
          <w:ins w:id="152" w:author="Author"/>
        </w:rPr>
      </w:pPr>
      <w:proofErr w:type="spellStart"/>
      <w:r w:rsidRPr="008A6EF0">
        <w:t>Hochreiter</w:t>
      </w:r>
      <w:proofErr w:type="spellEnd"/>
      <w:r w:rsidRPr="008A6EF0">
        <w:t xml:space="preserve">, S., &amp; </w:t>
      </w:r>
      <w:proofErr w:type="spellStart"/>
      <w:r w:rsidRPr="008A6EF0">
        <w:t>Schmidhuber</w:t>
      </w:r>
      <w:proofErr w:type="spellEnd"/>
      <w:r w:rsidRPr="008A6EF0">
        <w:t>, Jurgen. (1997). Long short-term memory. Neural Computation, 9(8)</w:t>
      </w:r>
    </w:p>
    <w:p w14:paraId="1CEFD054" w14:textId="68A82DD4" w:rsidR="00C24D4C" w:rsidRDefault="00C24D4C">
      <w:pPr>
        <w:pStyle w:val="References"/>
        <w:numPr>
          <w:ilvl w:val="0"/>
          <w:numId w:val="22"/>
        </w:numPr>
        <w:ind w:firstLineChars="0"/>
        <w:jc w:val="both"/>
        <w:pPrChange w:id="153" w:author="Author">
          <w:pPr>
            <w:pStyle w:val="References"/>
            <w:numPr>
              <w:numId w:val="22"/>
            </w:numPr>
            <w:tabs>
              <w:tab w:val="clear" w:pos="-1323"/>
            </w:tabs>
            <w:ind w:left="600" w:firstLineChars="0" w:hanging="420"/>
          </w:pPr>
        </w:pPrChange>
      </w:pPr>
      <w:proofErr w:type="spellStart"/>
      <w:ins w:id="154" w:author="Author">
        <w:r>
          <w:rPr>
            <w:rFonts w:eastAsiaTheme="minorEastAsia" w:hint="eastAsia"/>
          </w:rPr>
          <w:t>B</w:t>
        </w:r>
        <w:r>
          <w:rPr>
            <w:rFonts w:eastAsiaTheme="minorEastAsia"/>
          </w:rPr>
          <w:t>ertTopic</w:t>
        </w:r>
      </w:ins>
      <w:proofErr w:type="spellEnd"/>
    </w:p>
    <w:p w14:paraId="562E8408" w14:textId="55C96F69" w:rsidR="00A029BC" w:rsidRPr="00C42A89" w:rsidRDefault="00273706">
      <w:pPr>
        <w:pStyle w:val="References"/>
        <w:numPr>
          <w:ilvl w:val="0"/>
          <w:numId w:val="22"/>
        </w:numPr>
        <w:ind w:firstLineChars="0"/>
        <w:jc w:val="both"/>
        <w:rPr>
          <w:ins w:id="155" w:author="Author"/>
          <w:rFonts w:ascii="Yu Gothic" w:eastAsia="Yu Gothic" w:hAnsi="Yu Gothic"/>
          <w:rPrChange w:id="156" w:author="Author">
            <w:rPr>
              <w:ins w:id="157" w:author="Author"/>
            </w:rPr>
          </w:rPrChange>
        </w:rPr>
        <w:pPrChange w:id="158" w:author="Author">
          <w:pPr>
            <w:pStyle w:val="References"/>
            <w:numPr>
              <w:numId w:val="22"/>
            </w:numPr>
            <w:tabs>
              <w:tab w:val="clear" w:pos="-1323"/>
            </w:tabs>
            <w:ind w:left="600" w:firstLineChars="0" w:hanging="420"/>
          </w:pPr>
        </w:pPrChange>
      </w:pPr>
      <w:r w:rsidRPr="00273706">
        <w:t>Scott Lundberg</w:t>
      </w:r>
      <w:r w:rsidR="004D220F" w:rsidRPr="008A6EF0">
        <w:t xml:space="preserve">. </w:t>
      </w:r>
      <w:proofErr w:type="gramStart"/>
      <w:r w:rsidR="00663B91" w:rsidRPr="008A6EF0">
        <w:t>,&amp;</w:t>
      </w:r>
      <w:proofErr w:type="gramEnd"/>
      <w:r w:rsidR="00663B91" w:rsidRPr="008A6EF0">
        <w:t xml:space="preserve"> </w:t>
      </w:r>
      <w:r w:rsidR="00663B91">
        <w:t>Co</w:t>
      </w:r>
      <w:r w:rsidR="00663B91" w:rsidRPr="008A6EF0">
        <w:t xml:space="preserve">. </w:t>
      </w:r>
      <w:r w:rsidR="004D220F" w:rsidRPr="008A6EF0">
        <w:t>(</w:t>
      </w:r>
      <w:r>
        <w:t>2017</w:t>
      </w:r>
      <w:r w:rsidR="004D220F" w:rsidRPr="008A6EF0">
        <w:t xml:space="preserve">). </w:t>
      </w:r>
      <w:r w:rsidRPr="00273706">
        <w:t>A Unified Approach to Interpreting Model Predictions</w:t>
      </w:r>
      <w:r w:rsidR="004D220F" w:rsidRPr="008A6EF0">
        <w:t xml:space="preserve">, </w:t>
      </w:r>
      <w:r>
        <w:t>NIPS2017</w:t>
      </w:r>
      <w:r w:rsidR="004D220F" w:rsidRPr="008A6EF0">
        <w:t>.</w:t>
      </w:r>
    </w:p>
    <w:p w14:paraId="2BC405AF" w14:textId="1DCE1AB1" w:rsidR="0089025D" w:rsidRDefault="0089025D" w:rsidP="00C42A89">
      <w:pPr>
        <w:pStyle w:val="References"/>
        <w:numPr>
          <w:ilvl w:val="0"/>
          <w:numId w:val="22"/>
        </w:numPr>
        <w:ind w:firstLineChars="0"/>
        <w:jc w:val="both"/>
        <w:rPr>
          <w:ins w:id="159" w:author="Author"/>
          <w:rFonts w:asciiTheme="minorHAnsi" w:eastAsia="Yu Gothic" w:hAnsiTheme="minorHAnsi" w:cstheme="minorHAnsi"/>
        </w:rPr>
      </w:pPr>
      <w:ins w:id="160" w:author="Author">
        <w:r w:rsidRPr="00C42A89">
          <w:rPr>
            <w:rFonts w:asciiTheme="minorHAnsi" w:eastAsia="Yu Gothic" w:hAnsiTheme="minorHAnsi" w:cstheme="minorHAnsi"/>
            <w:rPrChange w:id="161" w:author="Author">
              <w:rPr>
                <w:rFonts w:ascii="Yu Gothic" w:eastAsia="Yu Gothic" w:hAnsi="Yu Gothic"/>
              </w:rPr>
            </w:rPrChange>
          </w:rPr>
          <w:t xml:space="preserve">Christ, M., Braun, N., </w:t>
        </w:r>
        <w:proofErr w:type="spellStart"/>
        <w:r w:rsidRPr="00C42A89">
          <w:rPr>
            <w:rFonts w:asciiTheme="minorHAnsi" w:eastAsia="Yu Gothic" w:hAnsiTheme="minorHAnsi" w:cstheme="minorHAnsi"/>
            <w:rPrChange w:id="162" w:author="Author">
              <w:rPr>
                <w:rFonts w:ascii="Yu Gothic" w:eastAsia="Yu Gothic" w:hAnsi="Yu Gothic"/>
              </w:rPr>
            </w:rPrChange>
          </w:rPr>
          <w:t>Neuffer</w:t>
        </w:r>
        <w:proofErr w:type="spellEnd"/>
        <w:r w:rsidRPr="00C42A89">
          <w:rPr>
            <w:rFonts w:asciiTheme="minorHAnsi" w:eastAsia="Yu Gothic" w:hAnsiTheme="minorHAnsi" w:cstheme="minorHAnsi"/>
            <w:rPrChange w:id="163" w:author="Author">
              <w:rPr>
                <w:rFonts w:ascii="Yu Gothic" w:eastAsia="Yu Gothic" w:hAnsi="Yu Gothic"/>
              </w:rPr>
            </w:rPrChange>
          </w:rPr>
          <w:t xml:space="preserve">, J. and </w:t>
        </w:r>
        <w:proofErr w:type="spellStart"/>
        <w:r w:rsidRPr="00C42A89">
          <w:rPr>
            <w:rFonts w:asciiTheme="minorHAnsi" w:eastAsia="Yu Gothic" w:hAnsiTheme="minorHAnsi" w:cstheme="minorHAnsi"/>
            <w:rPrChange w:id="164" w:author="Author">
              <w:rPr>
                <w:rFonts w:ascii="Yu Gothic" w:eastAsia="Yu Gothic" w:hAnsi="Yu Gothic"/>
              </w:rPr>
            </w:rPrChange>
          </w:rPr>
          <w:t>Kempa-Liehr</w:t>
        </w:r>
        <w:proofErr w:type="spellEnd"/>
        <w:r w:rsidRPr="00C42A89">
          <w:rPr>
            <w:rFonts w:asciiTheme="minorHAnsi" w:eastAsia="Yu Gothic" w:hAnsiTheme="minorHAnsi" w:cstheme="minorHAnsi"/>
            <w:rPrChange w:id="165" w:author="Author">
              <w:rPr>
                <w:rFonts w:ascii="Yu Gothic" w:eastAsia="Yu Gothic" w:hAnsi="Yu Gothic"/>
              </w:rPr>
            </w:rPrChange>
          </w:rPr>
          <w:t xml:space="preserve"> A.W. (2018). Time Series </w:t>
        </w:r>
        <w:proofErr w:type="spellStart"/>
        <w:r w:rsidRPr="00C42A89">
          <w:rPr>
            <w:rFonts w:asciiTheme="minorHAnsi" w:eastAsia="Yu Gothic" w:hAnsiTheme="minorHAnsi" w:cstheme="minorHAnsi"/>
            <w:rPrChange w:id="166" w:author="Author">
              <w:rPr>
                <w:rFonts w:ascii="Yu Gothic" w:eastAsia="Yu Gothic" w:hAnsi="Yu Gothic"/>
              </w:rPr>
            </w:rPrChange>
          </w:rPr>
          <w:t>FeatuRe</w:t>
        </w:r>
        <w:proofErr w:type="spellEnd"/>
        <w:r w:rsidRPr="00C42A89">
          <w:rPr>
            <w:rFonts w:asciiTheme="minorHAnsi" w:eastAsia="Yu Gothic" w:hAnsiTheme="minorHAnsi" w:cstheme="minorHAnsi"/>
            <w:rPrChange w:id="167" w:author="Author">
              <w:rPr>
                <w:rFonts w:ascii="Yu Gothic" w:eastAsia="Yu Gothic" w:hAnsi="Yu Gothic"/>
              </w:rPr>
            </w:rPrChange>
          </w:rPr>
          <w:t xml:space="preserve"> Extraction on basis of Scalable Hypothesis tests (</w:t>
        </w:r>
        <w:proofErr w:type="spellStart"/>
        <w:r w:rsidRPr="00C42A89">
          <w:rPr>
            <w:rFonts w:asciiTheme="minorHAnsi" w:eastAsia="Yu Gothic" w:hAnsiTheme="minorHAnsi" w:cstheme="minorHAnsi"/>
            <w:rPrChange w:id="168" w:author="Author">
              <w:rPr>
                <w:rFonts w:ascii="Yu Gothic" w:eastAsia="Yu Gothic" w:hAnsi="Yu Gothic"/>
              </w:rPr>
            </w:rPrChange>
          </w:rPr>
          <w:t>tsfresh</w:t>
        </w:r>
        <w:proofErr w:type="spellEnd"/>
        <w:r w:rsidRPr="00C42A89">
          <w:rPr>
            <w:rFonts w:asciiTheme="minorHAnsi" w:eastAsia="Yu Gothic" w:hAnsiTheme="minorHAnsi" w:cstheme="minorHAnsi"/>
            <w:rPrChange w:id="169" w:author="Author">
              <w:rPr>
                <w:rFonts w:ascii="Yu Gothic" w:eastAsia="Yu Gothic" w:hAnsi="Yu Gothic"/>
              </w:rPr>
            </w:rPrChange>
          </w:rPr>
          <w:t xml:space="preserve"> – A Python package). Neurocomputing 307 (2018) 72-77,</w:t>
        </w:r>
      </w:ins>
    </w:p>
    <w:p w14:paraId="06E2CC26" w14:textId="77777777" w:rsidR="00CD0BD6" w:rsidRPr="00C42A89" w:rsidRDefault="00CD0BD6">
      <w:pPr>
        <w:pStyle w:val="References"/>
        <w:numPr>
          <w:ilvl w:val="0"/>
          <w:numId w:val="0"/>
        </w:numPr>
        <w:ind w:left="420" w:hanging="236"/>
        <w:jc w:val="both"/>
        <w:rPr>
          <w:rFonts w:asciiTheme="minorHAnsi" w:eastAsia="Yu Gothic" w:hAnsiTheme="minorHAnsi" w:cstheme="minorHAnsi"/>
          <w:rPrChange w:id="170" w:author="Author">
            <w:rPr>
              <w:rFonts w:ascii="Yu Gothic" w:eastAsia="Yu Gothic" w:hAnsi="Yu Gothic"/>
            </w:rPr>
          </w:rPrChange>
        </w:rPr>
        <w:pPrChange w:id="171" w:author="Author">
          <w:pPr>
            <w:pStyle w:val="References"/>
            <w:numPr>
              <w:numId w:val="22"/>
            </w:numPr>
            <w:tabs>
              <w:tab w:val="clear" w:pos="-1323"/>
            </w:tabs>
            <w:ind w:left="600" w:firstLineChars="0" w:hanging="420"/>
          </w:pPr>
        </w:pPrChange>
      </w:pPr>
    </w:p>
    <w:sectPr w:rsidR="00CD0BD6" w:rsidRPr="00C42A89" w:rsidSect="00D36969">
      <w:type w:val="continuous"/>
      <w:pgSz w:w="11906" w:h="16838" w:code="9"/>
      <w:pgMar w:top="1985" w:right="1134" w:bottom="1134" w:left="1134" w:header="851" w:footer="992" w:gutter="0"/>
      <w:cols w:num="2" w:space="400"/>
      <w:docGrid w:type="lines" w:linePitch="31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Author" w:initials="A">
    <w:p w14:paraId="6FCD05FE" w14:textId="14DFE7EE" w:rsidR="00DC19A4" w:rsidRDefault="00DC19A4">
      <w:pPr>
        <w:pStyle w:val="CommentText"/>
      </w:pPr>
      <w:r>
        <w:rPr>
          <w:rStyle w:val="CommentReference"/>
        </w:rPr>
        <w:annotationRef/>
      </w:r>
      <w:r>
        <w:t xml:space="preserve">I checked the original </w:t>
      </w:r>
      <w:proofErr w:type="gramStart"/>
      <w:r>
        <w:t>figure</w:t>
      </w:r>
      <w:proofErr w:type="gramEnd"/>
      <w:r>
        <w:t xml:space="preserve"> and it seems this is Now2 score which is the </w:t>
      </w:r>
      <w:r w:rsidR="008C2451">
        <w:t xml:space="preserve">sentiment wrt Panasonic.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CD0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CD05FE" w16cid:durableId="2683DF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9851" w14:textId="77777777" w:rsidR="00D938AE" w:rsidRDefault="00D938AE">
      <w:r>
        <w:separator/>
      </w:r>
    </w:p>
  </w:endnote>
  <w:endnote w:type="continuationSeparator" w:id="0">
    <w:p w14:paraId="19AE82A8" w14:textId="77777777" w:rsidR="00D938AE" w:rsidRDefault="00D938AE">
      <w:r>
        <w:continuationSeparator/>
      </w:r>
    </w:p>
  </w:endnote>
  <w:endnote w:type="continuationNotice" w:id="1">
    <w:p w14:paraId="19C9A93B" w14:textId="77777777" w:rsidR="00D938AE" w:rsidRDefault="00D938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HGGothicM">
    <w:altName w:val="HGｺﾞｼｯｸM"/>
    <w:charset w:val="80"/>
    <w:family w:val="modern"/>
    <w:pitch w:val="fixed"/>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0DD1" w14:textId="77777777" w:rsidR="00D938AE" w:rsidRDefault="00D938AE">
      <w:r>
        <w:separator/>
      </w:r>
    </w:p>
  </w:footnote>
  <w:footnote w:type="continuationSeparator" w:id="0">
    <w:p w14:paraId="0144600A" w14:textId="77777777" w:rsidR="00D938AE" w:rsidRDefault="00D938AE">
      <w:r>
        <w:continuationSeparator/>
      </w:r>
    </w:p>
  </w:footnote>
  <w:footnote w:type="continuationNotice" w:id="1">
    <w:p w14:paraId="21C008DA" w14:textId="77777777" w:rsidR="00D938AE" w:rsidRDefault="00D938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ACAB" w14:textId="77777777" w:rsidR="00503B4C" w:rsidRPr="00827A97" w:rsidRDefault="00827A97" w:rsidP="00827A97">
    <w:pPr>
      <w:pStyle w:val="Header"/>
      <w:rPr>
        <w:sz w:val="30"/>
        <w:szCs w:val="30"/>
      </w:rPr>
    </w:pPr>
    <w:r>
      <w:rPr>
        <w:rFonts w:eastAsia="MS Mincho"/>
        <w:noProof/>
      </w:rPr>
      <mc:AlternateContent>
        <mc:Choice Requires="wps">
          <w:drawing>
            <wp:anchor distT="0" distB="0" distL="114300" distR="114300" simplePos="0" relativeHeight="251658240" behindDoc="0" locked="0" layoutInCell="1" allowOverlap="1" wp14:anchorId="3D75218B" wp14:editId="519495AE">
              <wp:simplePos x="0" y="0"/>
              <wp:positionH relativeFrom="column">
                <wp:posOffset>4681855</wp:posOffset>
              </wp:positionH>
              <wp:positionV relativeFrom="paragraph">
                <wp:posOffset>27305</wp:posOffset>
              </wp:positionV>
              <wp:extent cx="1583690" cy="298450"/>
              <wp:effectExtent l="0" t="0" r="0" b="6350"/>
              <wp:wrapNone/>
              <wp:docPr id="5" name="テキスト ボックス 5"/>
              <wp:cNvGraphicFramePr/>
              <a:graphic xmlns:a="http://schemas.openxmlformats.org/drawingml/2006/main">
                <a:graphicData uri="http://schemas.microsoft.com/office/word/2010/wordprocessingShape">
                  <wps:wsp>
                    <wps:cNvSpPr txBox="1"/>
                    <wps:spPr>
                      <a:xfrm>
                        <a:off x="0" y="0"/>
                        <a:ext cx="1583690" cy="298450"/>
                      </a:xfrm>
                      <a:prstGeom prst="rect">
                        <a:avLst/>
                      </a:prstGeom>
                      <a:solidFill>
                        <a:schemeClr val="lt1"/>
                      </a:solidFill>
                      <a:ln w="6350">
                        <a:noFill/>
                      </a:ln>
                    </wps:spPr>
                    <wps:txbx>
                      <w:txbxContent>
                        <w:p w14:paraId="17A48C18" w14:textId="77777777" w:rsidR="00827A97" w:rsidRDefault="00827A97" w:rsidP="00827A97">
                          <w:pPr>
                            <w:pStyle w:val="20"/>
                            <w:rPr>
                              <w:sz w:val="18"/>
                            </w:rPr>
                          </w:pPr>
                          <w:r>
                            <w:rPr>
                              <w:rStyle w:val="2"/>
                            </w:rPr>
                            <w:t>総合技術シンポジウム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75218B" id="_x0000_t202" coordsize="21600,21600" o:spt="202" path="m,l,21600r21600,l21600,xe">
              <v:stroke joinstyle="miter"/>
              <v:path gradientshapeok="t" o:connecttype="rect"/>
            </v:shapetype>
            <v:shape id="テキスト ボックス 5" o:spid="_x0000_s1028" type="#_x0000_t202" style="position:absolute;left:0;text-align:left;margin-left:368.65pt;margin-top:2.15pt;width:124.7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" fillcolor="white [3201]" stroked="f" strokeweight=".5pt">
              <v:textbox>
                <w:txbxContent>
                  <w:p w14:paraId="17A48C18" w14:textId="77777777" w:rsidR="00827A97" w:rsidRDefault="00827A97" w:rsidP="00827A97">
                    <w:pPr>
                      <w:pStyle w:val="20"/>
                      <w:rPr>
                        <w:sz w:val="18"/>
                      </w:rPr>
                    </w:pPr>
                    <w:r>
                      <w:rPr>
                        <w:rStyle w:val="2"/>
                      </w:rPr>
                      <w:t>総合技術シンポジウム</w:t>
                    </w:r>
                  </w:p>
                </w:txbxContent>
              </v:textbox>
            </v:shape>
          </w:pict>
        </mc:Fallback>
      </mc:AlternateContent>
    </w:r>
    <w:r>
      <w:rPr>
        <w:rStyle w:val="12"/>
        <w:sz w:val="30"/>
        <w:szCs w:val="30"/>
      </w:rPr>
      <w:t>分野番号-応募番号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95F"/>
    <w:multiLevelType w:val="hybridMultilevel"/>
    <w:tmpl w:val="C4B8650E"/>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 w15:restartNumberingAfterBreak="0">
    <w:nsid w:val="04B12E32"/>
    <w:multiLevelType w:val="hybridMultilevel"/>
    <w:tmpl w:val="C2D85D16"/>
    <w:lvl w:ilvl="0" w:tplc="F1E6B73C">
      <w:start w:val="1"/>
      <w:numFmt w:val="decimal"/>
      <w:lvlText w:val="%1)"/>
      <w:lvlJc w:val="left"/>
      <w:pPr>
        <w:ind w:left="520" w:hanging="360"/>
      </w:pPr>
    </w:lvl>
    <w:lvl w:ilvl="1" w:tplc="9CD62568">
      <w:start w:val="1"/>
      <w:numFmt w:val="decimalEnclosedCircle"/>
      <w:lvlText w:val="%2"/>
      <w:lvlJc w:val="left"/>
      <w:pPr>
        <w:ind w:left="940" w:hanging="360"/>
      </w:pPr>
    </w:lvl>
    <w:lvl w:ilvl="2" w:tplc="04090011">
      <w:start w:val="1"/>
      <w:numFmt w:val="decimalEnclosedCircle"/>
      <w:lvlText w:val="%3"/>
      <w:lvlJc w:val="left"/>
      <w:pPr>
        <w:ind w:left="1420" w:hanging="420"/>
      </w:pPr>
    </w:lvl>
    <w:lvl w:ilvl="3" w:tplc="0409000F">
      <w:start w:val="1"/>
      <w:numFmt w:val="decimal"/>
      <w:lvlText w:val="%4."/>
      <w:lvlJc w:val="left"/>
      <w:pPr>
        <w:ind w:left="1840" w:hanging="420"/>
      </w:pPr>
    </w:lvl>
    <w:lvl w:ilvl="4" w:tplc="04090017">
      <w:start w:val="1"/>
      <w:numFmt w:val="aiueoFullWidth"/>
      <w:lvlText w:val="(%5)"/>
      <w:lvlJc w:val="left"/>
      <w:pPr>
        <w:ind w:left="2260" w:hanging="420"/>
      </w:pPr>
    </w:lvl>
    <w:lvl w:ilvl="5" w:tplc="04090011">
      <w:start w:val="1"/>
      <w:numFmt w:val="decimalEnclosedCircle"/>
      <w:lvlText w:val="%6"/>
      <w:lvlJc w:val="left"/>
      <w:pPr>
        <w:ind w:left="2680" w:hanging="420"/>
      </w:pPr>
    </w:lvl>
    <w:lvl w:ilvl="6" w:tplc="0409000F">
      <w:start w:val="1"/>
      <w:numFmt w:val="decimal"/>
      <w:lvlText w:val="%7."/>
      <w:lvlJc w:val="left"/>
      <w:pPr>
        <w:ind w:left="3100" w:hanging="420"/>
      </w:pPr>
    </w:lvl>
    <w:lvl w:ilvl="7" w:tplc="04090017">
      <w:start w:val="1"/>
      <w:numFmt w:val="aiueoFullWidth"/>
      <w:lvlText w:val="(%8)"/>
      <w:lvlJc w:val="left"/>
      <w:pPr>
        <w:ind w:left="3520" w:hanging="420"/>
      </w:pPr>
    </w:lvl>
    <w:lvl w:ilvl="8" w:tplc="04090011">
      <w:start w:val="1"/>
      <w:numFmt w:val="decimalEnclosedCircle"/>
      <w:lvlText w:val="%9"/>
      <w:lvlJc w:val="left"/>
      <w:pPr>
        <w:ind w:left="3940" w:hanging="420"/>
      </w:pPr>
    </w:lvl>
  </w:abstractNum>
  <w:abstractNum w:abstractNumId="2" w15:restartNumberingAfterBreak="0">
    <w:nsid w:val="059721B7"/>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06F10091"/>
    <w:multiLevelType w:val="singleLevel"/>
    <w:tmpl w:val="C3122A52"/>
    <w:lvl w:ilvl="0">
      <w:start w:val="1"/>
      <w:numFmt w:val="decimalEnclosedCircle"/>
      <w:lvlText w:val="%1"/>
      <w:lvlJc w:val="left"/>
      <w:pPr>
        <w:tabs>
          <w:tab w:val="num" w:pos="585"/>
        </w:tabs>
        <w:ind w:left="585" w:hanging="195"/>
      </w:pPr>
      <w:rPr>
        <w:rFonts w:hint="eastAsia"/>
      </w:rPr>
    </w:lvl>
  </w:abstractNum>
  <w:abstractNum w:abstractNumId="4" w15:restartNumberingAfterBreak="0">
    <w:nsid w:val="0E894DFE"/>
    <w:multiLevelType w:val="singleLevel"/>
    <w:tmpl w:val="B656974A"/>
    <w:lvl w:ilvl="0">
      <w:start w:val="3"/>
      <w:numFmt w:val="bullet"/>
      <w:lvlText w:val="・"/>
      <w:lvlJc w:val="left"/>
      <w:pPr>
        <w:tabs>
          <w:tab w:val="num" w:pos="585"/>
        </w:tabs>
        <w:ind w:left="585" w:hanging="195"/>
      </w:pPr>
      <w:rPr>
        <w:rFonts w:ascii="MS Mincho" w:eastAsia="MS Mincho" w:hAnsi="Century" w:hint="eastAsia"/>
        <w:u w:val="none"/>
      </w:rPr>
    </w:lvl>
  </w:abstractNum>
  <w:abstractNum w:abstractNumId="5" w15:restartNumberingAfterBreak="0">
    <w:nsid w:val="122B2520"/>
    <w:multiLevelType w:val="singleLevel"/>
    <w:tmpl w:val="D018B0CA"/>
    <w:lvl w:ilvl="0">
      <w:start w:val="1"/>
      <w:numFmt w:val="decimal"/>
      <w:lvlText w:val="(%1)"/>
      <w:lvlJc w:val="left"/>
      <w:pPr>
        <w:tabs>
          <w:tab w:val="num" w:pos="495"/>
        </w:tabs>
        <w:ind w:left="495" w:hanging="315"/>
      </w:pPr>
      <w:rPr>
        <w:rFonts w:hint="eastAsia"/>
      </w:rPr>
    </w:lvl>
  </w:abstractNum>
  <w:abstractNum w:abstractNumId="6" w15:restartNumberingAfterBreak="0">
    <w:nsid w:val="126A2280"/>
    <w:multiLevelType w:val="singleLevel"/>
    <w:tmpl w:val="89921024"/>
    <w:lvl w:ilvl="0">
      <w:start w:val="1"/>
      <w:numFmt w:val="decimalEnclosedCircle"/>
      <w:lvlText w:val="%1"/>
      <w:lvlJc w:val="left"/>
      <w:pPr>
        <w:tabs>
          <w:tab w:val="num" w:pos="585"/>
        </w:tabs>
        <w:ind w:left="585" w:hanging="195"/>
      </w:pPr>
      <w:rPr>
        <w:rFonts w:hint="eastAsia"/>
      </w:rPr>
    </w:lvl>
  </w:abstractNum>
  <w:abstractNum w:abstractNumId="7" w15:restartNumberingAfterBreak="0">
    <w:nsid w:val="18D0131F"/>
    <w:multiLevelType w:val="multilevel"/>
    <w:tmpl w:val="A39C3EFA"/>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569"/>
        </w:tabs>
        <w:ind w:left="569" w:hanging="405"/>
      </w:pPr>
      <w:rPr>
        <w:rFonts w:hint="default"/>
      </w:rPr>
    </w:lvl>
    <w:lvl w:ilvl="2">
      <w:start w:val="1"/>
      <w:numFmt w:val="decimal"/>
      <w:lvlText w:val="%1.%2.%3"/>
      <w:lvlJc w:val="left"/>
      <w:pPr>
        <w:tabs>
          <w:tab w:val="num" w:pos="1048"/>
        </w:tabs>
        <w:ind w:left="1048" w:hanging="720"/>
      </w:pPr>
      <w:rPr>
        <w:rFonts w:hint="default"/>
      </w:rPr>
    </w:lvl>
    <w:lvl w:ilvl="3">
      <w:start w:val="1"/>
      <w:numFmt w:val="decimal"/>
      <w:lvlText w:val="%1.%2.%3.%4"/>
      <w:lvlJc w:val="left"/>
      <w:pPr>
        <w:tabs>
          <w:tab w:val="num" w:pos="1212"/>
        </w:tabs>
        <w:ind w:left="1212" w:hanging="720"/>
      </w:pPr>
      <w:rPr>
        <w:rFonts w:hint="default"/>
      </w:rPr>
    </w:lvl>
    <w:lvl w:ilvl="4">
      <w:start w:val="1"/>
      <w:numFmt w:val="decimal"/>
      <w:lvlText w:val="%1.%2.%3.%4.%5"/>
      <w:lvlJc w:val="left"/>
      <w:pPr>
        <w:tabs>
          <w:tab w:val="num" w:pos="1736"/>
        </w:tabs>
        <w:ind w:left="1736" w:hanging="1080"/>
      </w:pPr>
      <w:rPr>
        <w:rFonts w:hint="default"/>
      </w:rPr>
    </w:lvl>
    <w:lvl w:ilvl="5">
      <w:start w:val="1"/>
      <w:numFmt w:val="decimal"/>
      <w:lvlText w:val="%1.%2.%3.%4.%5.%6"/>
      <w:lvlJc w:val="left"/>
      <w:pPr>
        <w:tabs>
          <w:tab w:val="num" w:pos="1900"/>
        </w:tabs>
        <w:ind w:left="1900" w:hanging="1080"/>
      </w:pPr>
      <w:rPr>
        <w:rFonts w:hint="default"/>
      </w:rPr>
    </w:lvl>
    <w:lvl w:ilvl="6">
      <w:start w:val="1"/>
      <w:numFmt w:val="decimal"/>
      <w:lvlText w:val="%1.%2.%3.%4.%5.%6.%7"/>
      <w:lvlJc w:val="left"/>
      <w:pPr>
        <w:tabs>
          <w:tab w:val="num" w:pos="2424"/>
        </w:tabs>
        <w:ind w:left="2424" w:hanging="1440"/>
      </w:pPr>
      <w:rPr>
        <w:rFonts w:hint="default"/>
      </w:rPr>
    </w:lvl>
    <w:lvl w:ilvl="7">
      <w:start w:val="1"/>
      <w:numFmt w:val="decimal"/>
      <w:lvlText w:val="%1.%2.%3.%4.%5.%6.%7.%8"/>
      <w:lvlJc w:val="left"/>
      <w:pPr>
        <w:tabs>
          <w:tab w:val="num" w:pos="2588"/>
        </w:tabs>
        <w:ind w:left="2588" w:hanging="1440"/>
      </w:pPr>
      <w:rPr>
        <w:rFonts w:hint="default"/>
      </w:rPr>
    </w:lvl>
    <w:lvl w:ilvl="8">
      <w:start w:val="1"/>
      <w:numFmt w:val="decimal"/>
      <w:lvlText w:val="%1.%2.%3.%4.%5.%6.%7.%8.%9"/>
      <w:lvlJc w:val="left"/>
      <w:pPr>
        <w:tabs>
          <w:tab w:val="num" w:pos="2752"/>
        </w:tabs>
        <w:ind w:left="2752" w:hanging="1440"/>
      </w:pPr>
      <w:rPr>
        <w:rFonts w:hint="default"/>
      </w:rPr>
    </w:lvl>
  </w:abstractNum>
  <w:abstractNum w:abstractNumId="8" w15:restartNumberingAfterBreak="0">
    <w:nsid w:val="1B803BD3"/>
    <w:multiLevelType w:val="singleLevel"/>
    <w:tmpl w:val="B61009DA"/>
    <w:lvl w:ilvl="0">
      <w:start w:val="2"/>
      <w:numFmt w:val="bullet"/>
      <w:lvlText w:val="※"/>
      <w:lvlJc w:val="left"/>
      <w:pPr>
        <w:tabs>
          <w:tab w:val="num" w:pos="2115"/>
        </w:tabs>
        <w:ind w:left="2115" w:hanging="165"/>
      </w:pPr>
      <w:rPr>
        <w:rFonts w:ascii="MS Mincho" w:eastAsia="MS Mincho" w:hAnsi="Century" w:hint="eastAsia"/>
        <w:sz w:val="18"/>
      </w:rPr>
    </w:lvl>
  </w:abstractNum>
  <w:abstractNum w:abstractNumId="9" w15:restartNumberingAfterBreak="0">
    <w:nsid w:val="269B3C2A"/>
    <w:multiLevelType w:val="singleLevel"/>
    <w:tmpl w:val="A34064E6"/>
    <w:lvl w:ilvl="0">
      <w:start w:val="1"/>
      <w:numFmt w:val="decimalFullWidth"/>
      <w:lvlText w:val="（%1）"/>
      <w:lvlJc w:val="left"/>
      <w:pPr>
        <w:tabs>
          <w:tab w:val="num" w:pos="585"/>
        </w:tabs>
        <w:ind w:left="585" w:hanging="585"/>
      </w:pPr>
      <w:rPr>
        <w:rFonts w:hint="eastAsia"/>
      </w:rPr>
    </w:lvl>
  </w:abstractNum>
  <w:abstractNum w:abstractNumId="10" w15:restartNumberingAfterBreak="0">
    <w:nsid w:val="275819E2"/>
    <w:multiLevelType w:val="hybridMultilevel"/>
    <w:tmpl w:val="731C65BC"/>
    <w:lvl w:ilvl="0" w:tplc="BD4E076E">
      <w:numFmt w:val="bullet"/>
      <w:lvlText w:val="■"/>
      <w:lvlJc w:val="left"/>
      <w:pPr>
        <w:ind w:left="360" w:hanging="360"/>
      </w:pPr>
      <w:rPr>
        <w:rFonts w:ascii="MS Mincho" w:eastAsia="MS Mincho" w:hAnsi="MS Mincho" w:cs="Times New Roman"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D2C38F4"/>
    <w:multiLevelType w:val="singleLevel"/>
    <w:tmpl w:val="5D54B8DA"/>
    <w:lvl w:ilvl="0">
      <w:start w:val="1"/>
      <w:numFmt w:val="decimalEnclosedCircle"/>
      <w:lvlText w:val="%1"/>
      <w:lvlJc w:val="left"/>
      <w:pPr>
        <w:tabs>
          <w:tab w:val="num" w:pos="839"/>
        </w:tabs>
        <w:ind w:left="839" w:hanging="360"/>
      </w:pPr>
      <w:rPr>
        <w:rFonts w:hint="eastAsia"/>
      </w:rPr>
    </w:lvl>
  </w:abstractNum>
  <w:abstractNum w:abstractNumId="12" w15:restartNumberingAfterBreak="0">
    <w:nsid w:val="2F1A3897"/>
    <w:multiLevelType w:val="multilevel"/>
    <w:tmpl w:val="5262CAD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652"/>
        </w:tabs>
        <w:ind w:left="652" w:hanging="570"/>
      </w:pPr>
      <w:rPr>
        <w:rFonts w:hint="default"/>
      </w:rPr>
    </w:lvl>
    <w:lvl w:ilvl="2">
      <w:start w:val="2"/>
      <w:numFmt w:val="decimal"/>
      <w:lvlText w:val="%1.%2.%3"/>
      <w:lvlJc w:val="left"/>
      <w:pPr>
        <w:tabs>
          <w:tab w:val="num" w:pos="884"/>
        </w:tabs>
        <w:ind w:left="884" w:hanging="720"/>
      </w:pPr>
      <w:rPr>
        <w:rFonts w:hint="default"/>
      </w:rPr>
    </w:lvl>
    <w:lvl w:ilvl="3">
      <w:start w:val="1"/>
      <w:numFmt w:val="decimal"/>
      <w:lvlText w:val="%1.%2.%3.%4"/>
      <w:lvlJc w:val="left"/>
      <w:pPr>
        <w:tabs>
          <w:tab w:val="num" w:pos="966"/>
        </w:tabs>
        <w:ind w:left="966" w:hanging="720"/>
      </w:pPr>
      <w:rPr>
        <w:rFonts w:hint="default"/>
      </w:rPr>
    </w:lvl>
    <w:lvl w:ilvl="4">
      <w:start w:val="1"/>
      <w:numFmt w:val="decimal"/>
      <w:lvlText w:val="%1.%2.%3.%4.%5"/>
      <w:lvlJc w:val="left"/>
      <w:pPr>
        <w:tabs>
          <w:tab w:val="num" w:pos="1408"/>
        </w:tabs>
        <w:ind w:left="1408" w:hanging="1080"/>
      </w:pPr>
      <w:rPr>
        <w:rFonts w:hint="default"/>
      </w:rPr>
    </w:lvl>
    <w:lvl w:ilvl="5">
      <w:start w:val="1"/>
      <w:numFmt w:val="decimal"/>
      <w:lvlText w:val="%1.%2.%3.%4.%5.%6"/>
      <w:lvlJc w:val="left"/>
      <w:pPr>
        <w:tabs>
          <w:tab w:val="num" w:pos="1490"/>
        </w:tabs>
        <w:ind w:left="1490" w:hanging="1080"/>
      </w:pPr>
      <w:rPr>
        <w:rFonts w:hint="default"/>
      </w:rPr>
    </w:lvl>
    <w:lvl w:ilvl="6">
      <w:start w:val="1"/>
      <w:numFmt w:val="decimal"/>
      <w:lvlText w:val="%1.%2.%3.%4.%5.%6.%7"/>
      <w:lvlJc w:val="left"/>
      <w:pPr>
        <w:tabs>
          <w:tab w:val="num" w:pos="1932"/>
        </w:tabs>
        <w:ind w:left="1932" w:hanging="1440"/>
      </w:pPr>
      <w:rPr>
        <w:rFonts w:hint="default"/>
      </w:rPr>
    </w:lvl>
    <w:lvl w:ilvl="7">
      <w:start w:val="1"/>
      <w:numFmt w:val="decimal"/>
      <w:lvlText w:val="%1.%2.%3.%4.%5.%6.%7.%8"/>
      <w:lvlJc w:val="left"/>
      <w:pPr>
        <w:tabs>
          <w:tab w:val="num" w:pos="2014"/>
        </w:tabs>
        <w:ind w:left="2014" w:hanging="1440"/>
      </w:pPr>
      <w:rPr>
        <w:rFonts w:hint="default"/>
      </w:rPr>
    </w:lvl>
    <w:lvl w:ilvl="8">
      <w:start w:val="1"/>
      <w:numFmt w:val="decimal"/>
      <w:lvlText w:val="%1.%2.%3.%4.%5.%6.%7.%8.%9"/>
      <w:lvlJc w:val="left"/>
      <w:pPr>
        <w:tabs>
          <w:tab w:val="num" w:pos="2096"/>
        </w:tabs>
        <w:ind w:left="2096" w:hanging="1440"/>
      </w:pPr>
      <w:rPr>
        <w:rFonts w:hint="default"/>
      </w:rPr>
    </w:lvl>
  </w:abstractNum>
  <w:abstractNum w:abstractNumId="13" w15:restartNumberingAfterBreak="0">
    <w:nsid w:val="2F5E773E"/>
    <w:multiLevelType w:val="hybridMultilevel"/>
    <w:tmpl w:val="6C22C47E"/>
    <w:lvl w:ilvl="0" w:tplc="3758B31A">
      <w:start w:val="1"/>
      <w:numFmt w:val="upp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321A42B5"/>
    <w:multiLevelType w:val="singleLevel"/>
    <w:tmpl w:val="A14431D0"/>
    <w:lvl w:ilvl="0">
      <w:start w:val="1"/>
      <w:numFmt w:val="decimal"/>
      <w:lvlText w:val="(%1)"/>
      <w:lvlJc w:val="left"/>
      <w:pPr>
        <w:tabs>
          <w:tab w:val="num" w:pos="541"/>
        </w:tabs>
        <w:ind w:left="318" w:hanging="137"/>
      </w:pPr>
      <w:rPr>
        <w:rFonts w:hint="eastAsia"/>
      </w:rPr>
    </w:lvl>
  </w:abstractNum>
  <w:abstractNum w:abstractNumId="15" w15:restartNumberingAfterBreak="0">
    <w:nsid w:val="3B4C15DE"/>
    <w:multiLevelType w:val="hybridMultilevel"/>
    <w:tmpl w:val="7BAA9C6C"/>
    <w:lvl w:ilvl="0" w:tplc="5734D2AA">
      <w:start w:val="1"/>
      <w:numFmt w:val="decimal"/>
      <w:lvlText w:val="%1)"/>
      <w:lvlJc w:val="left"/>
      <w:pPr>
        <w:tabs>
          <w:tab w:val="num" w:pos="420"/>
        </w:tabs>
        <w:ind w:left="340" w:hanging="340"/>
      </w:pPr>
      <w:rPr>
        <w:rFonts w:ascii="Times New Roman" w:eastAsia="MS Mincho" w:hAnsi="Times New Roman" w:hint="eastAsia"/>
        <w:sz w:val="16"/>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6"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1093A74"/>
    <w:multiLevelType w:val="hybridMultilevel"/>
    <w:tmpl w:val="FE7692F0"/>
    <w:lvl w:ilvl="0" w:tplc="6E0AE23C">
      <w:start w:val="1"/>
      <w:numFmt w:val="decimal"/>
      <w:lvlText w:val="%1)"/>
      <w:lvlJc w:val="left"/>
      <w:pPr>
        <w:ind w:left="600" w:hanging="420"/>
      </w:pPr>
      <w:rPr>
        <w:rFonts w:ascii="Times New Roman" w:eastAsia="Yu Mincho" w:hAnsi="Times New Roman"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8" w15:restartNumberingAfterBreak="0">
    <w:nsid w:val="417F7808"/>
    <w:multiLevelType w:val="singleLevel"/>
    <w:tmpl w:val="302ED01A"/>
    <w:lvl w:ilvl="0">
      <w:start w:val="1"/>
      <w:numFmt w:val="decimal"/>
      <w:lvlText w:val="(%1)"/>
      <w:lvlJc w:val="left"/>
      <w:pPr>
        <w:tabs>
          <w:tab w:val="num" w:pos="541"/>
        </w:tabs>
        <w:ind w:left="318" w:hanging="137"/>
      </w:pPr>
      <w:rPr>
        <w:rFonts w:hint="eastAsia"/>
      </w:rPr>
    </w:lvl>
  </w:abstractNum>
  <w:abstractNum w:abstractNumId="19" w15:restartNumberingAfterBreak="0">
    <w:nsid w:val="42A91C62"/>
    <w:multiLevelType w:val="hybridMultilevel"/>
    <w:tmpl w:val="BA7CC238"/>
    <w:lvl w:ilvl="0" w:tplc="00D2F522">
      <w:start w:val="1"/>
      <w:numFmt w:val="decimalEnclosedCircle"/>
      <w:lvlText w:val="%1"/>
      <w:lvlJc w:val="left"/>
      <w:pPr>
        <w:tabs>
          <w:tab w:val="num" w:pos="526"/>
        </w:tabs>
        <w:ind w:left="526" w:hanging="360"/>
      </w:pPr>
      <w:rPr>
        <w:rFonts w:hint="default"/>
      </w:rPr>
    </w:lvl>
    <w:lvl w:ilvl="1" w:tplc="04090017" w:tentative="1">
      <w:start w:val="1"/>
      <w:numFmt w:val="aiueoFullWidth"/>
      <w:lvlText w:val="(%2)"/>
      <w:lvlJc w:val="left"/>
      <w:pPr>
        <w:tabs>
          <w:tab w:val="num" w:pos="1006"/>
        </w:tabs>
        <w:ind w:left="1006" w:hanging="420"/>
      </w:pPr>
    </w:lvl>
    <w:lvl w:ilvl="2" w:tplc="04090011" w:tentative="1">
      <w:start w:val="1"/>
      <w:numFmt w:val="decimalEnclosedCircle"/>
      <w:lvlText w:val="%3"/>
      <w:lvlJc w:val="left"/>
      <w:pPr>
        <w:tabs>
          <w:tab w:val="num" w:pos="1426"/>
        </w:tabs>
        <w:ind w:left="1426" w:hanging="420"/>
      </w:pPr>
    </w:lvl>
    <w:lvl w:ilvl="3" w:tplc="0409000F" w:tentative="1">
      <w:start w:val="1"/>
      <w:numFmt w:val="decimal"/>
      <w:lvlText w:val="%4."/>
      <w:lvlJc w:val="left"/>
      <w:pPr>
        <w:tabs>
          <w:tab w:val="num" w:pos="1846"/>
        </w:tabs>
        <w:ind w:left="1846" w:hanging="420"/>
      </w:pPr>
    </w:lvl>
    <w:lvl w:ilvl="4" w:tplc="04090017" w:tentative="1">
      <w:start w:val="1"/>
      <w:numFmt w:val="aiueoFullWidth"/>
      <w:lvlText w:val="(%5)"/>
      <w:lvlJc w:val="left"/>
      <w:pPr>
        <w:tabs>
          <w:tab w:val="num" w:pos="2266"/>
        </w:tabs>
        <w:ind w:left="2266" w:hanging="420"/>
      </w:pPr>
    </w:lvl>
    <w:lvl w:ilvl="5" w:tplc="04090011" w:tentative="1">
      <w:start w:val="1"/>
      <w:numFmt w:val="decimalEnclosedCircle"/>
      <w:lvlText w:val="%6"/>
      <w:lvlJc w:val="left"/>
      <w:pPr>
        <w:tabs>
          <w:tab w:val="num" w:pos="2686"/>
        </w:tabs>
        <w:ind w:left="2686" w:hanging="420"/>
      </w:pPr>
    </w:lvl>
    <w:lvl w:ilvl="6" w:tplc="0409000F" w:tentative="1">
      <w:start w:val="1"/>
      <w:numFmt w:val="decimal"/>
      <w:lvlText w:val="%7."/>
      <w:lvlJc w:val="left"/>
      <w:pPr>
        <w:tabs>
          <w:tab w:val="num" w:pos="3106"/>
        </w:tabs>
        <w:ind w:left="3106" w:hanging="420"/>
      </w:pPr>
    </w:lvl>
    <w:lvl w:ilvl="7" w:tplc="04090017" w:tentative="1">
      <w:start w:val="1"/>
      <w:numFmt w:val="aiueoFullWidth"/>
      <w:lvlText w:val="(%8)"/>
      <w:lvlJc w:val="left"/>
      <w:pPr>
        <w:tabs>
          <w:tab w:val="num" w:pos="3526"/>
        </w:tabs>
        <w:ind w:left="3526" w:hanging="420"/>
      </w:pPr>
    </w:lvl>
    <w:lvl w:ilvl="8" w:tplc="04090011" w:tentative="1">
      <w:start w:val="1"/>
      <w:numFmt w:val="decimalEnclosedCircle"/>
      <w:lvlText w:val="%9"/>
      <w:lvlJc w:val="left"/>
      <w:pPr>
        <w:tabs>
          <w:tab w:val="num" w:pos="3946"/>
        </w:tabs>
        <w:ind w:left="3946" w:hanging="420"/>
      </w:pPr>
    </w:lvl>
  </w:abstractNum>
  <w:abstractNum w:abstractNumId="20" w15:restartNumberingAfterBreak="0">
    <w:nsid w:val="4D5B6467"/>
    <w:multiLevelType w:val="hybridMultilevel"/>
    <w:tmpl w:val="6C22C47E"/>
    <w:lvl w:ilvl="0" w:tplc="FFFFFFFF">
      <w:start w:val="1"/>
      <w:numFmt w:val="upp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E8176D8"/>
    <w:multiLevelType w:val="hybridMultilevel"/>
    <w:tmpl w:val="9632A7AA"/>
    <w:lvl w:ilvl="0" w:tplc="8C5E8666">
      <w:start w:val="4"/>
      <w:numFmt w:val="bullet"/>
      <w:lvlText w:val="・"/>
      <w:lvlJc w:val="left"/>
      <w:pPr>
        <w:tabs>
          <w:tab w:val="num" w:pos="540"/>
        </w:tabs>
        <w:ind w:left="540" w:hanging="360"/>
      </w:pPr>
      <w:rPr>
        <w:rFonts w:ascii="MS Mincho" w:eastAsia="MS Mincho" w:hAnsi="MS Mincho"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22" w15:restartNumberingAfterBreak="0">
    <w:nsid w:val="52F000F4"/>
    <w:multiLevelType w:val="singleLevel"/>
    <w:tmpl w:val="A02A055A"/>
    <w:lvl w:ilvl="0">
      <w:start w:val="1"/>
      <w:numFmt w:val="lowerLetter"/>
      <w:lvlText w:val="(%1)"/>
      <w:lvlJc w:val="left"/>
      <w:pPr>
        <w:tabs>
          <w:tab w:val="num" w:pos="524"/>
        </w:tabs>
        <w:ind w:left="494" w:hanging="330"/>
      </w:pPr>
      <w:rPr>
        <w:rFonts w:hint="eastAsia"/>
      </w:rPr>
    </w:lvl>
  </w:abstractNum>
  <w:abstractNum w:abstractNumId="23" w15:restartNumberingAfterBreak="0">
    <w:nsid w:val="5DB11512"/>
    <w:multiLevelType w:val="singleLevel"/>
    <w:tmpl w:val="F8765DF6"/>
    <w:lvl w:ilvl="0">
      <w:start w:val="2"/>
      <w:numFmt w:val="decimal"/>
      <w:lvlText w:val="(%1)"/>
      <w:lvlJc w:val="left"/>
      <w:pPr>
        <w:tabs>
          <w:tab w:val="num" w:pos="541"/>
        </w:tabs>
        <w:ind w:left="318" w:hanging="137"/>
      </w:pPr>
      <w:rPr>
        <w:rFonts w:hint="eastAsia"/>
      </w:rPr>
    </w:lvl>
  </w:abstractNum>
  <w:abstractNum w:abstractNumId="24" w15:restartNumberingAfterBreak="0">
    <w:nsid w:val="69965B08"/>
    <w:multiLevelType w:val="singleLevel"/>
    <w:tmpl w:val="778E1696"/>
    <w:lvl w:ilvl="0">
      <w:start w:val="4"/>
      <w:numFmt w:val="decimal"/>
      <w:lvlText w:val="(%1)"/>
      <w:lvlJc w:val="left"/>
      <w:pPr>
        <w:tabs>
          <w:tab w:val="num" w:pos="360"/>
        </w:tabs>
        <w:ind w:left="0" w:firstLine="0"/>
      </w:pPr>
      <w:rPr>
        <w:rFonts w:hint="eastAsia"/>
      </w:rPr>
    </w:lvl>
  </w:abstractNum>
  <w:abstractNum w:abstractNumId="25" w15:restartNumberingAfterBreak="0">
    <w:nsid w:val="69C90B41"/>
    <w:multiLevelType w:val="singleLevel"/>
    <w:tmpl w:val="E29658A6"/>
    <w:lvl w:ilvl="0">
      <w:start w:val="1"/>
      <w:numFmt w:val="decimal"/>
      <w:lvlText w:val="(%1)"/>
      <w:lvlJc w:val="left"/>
      <w:pPr>
        <w:tabs>
          <w:tab w:val="num" w:pos="494"/>
        </w:tabs>
        <w:ind w:left="494" w:hanging="330"/>
      </w:pPr>
      <w:rPr>
        <w:rFonts w:hint="eastAsia"/>
      </w:rPr>
    </w:lvl>
  </w:abstractNum>
  <w:abstractNum w:abstractNumId="26" w15:restartNumberingAfterBreak="0">
    <w:nsid w:val="75D53AEF"/>
    <w:multiLevelType w:val="hybridMultilevel"/>
    <w:tmpl w:val="98FEB76E"/>
    <w:lvl w:ilvl="0" w:tplc="A88C7CD0">
      <w:numFmt w:val="bullet"/>
      <w:lvlText w:val="■"/>
      <w:lvlJc w:val="left"/>
      <w:pPr>
        <w:tabs>
          <w:tab w:val="num" w:pos="540"/>
        </w:tabs>
        <w:ind w:left="540" w:hanging="360"/>
      </w:pPr>
      <w:rPr>
        <w:rFonts w:ascii="MS Mincho" w:eastAsia="MS Mincho" w:hAnsi="MS Mincho"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27" w15:restartNumberingAfterBreak="0">
    <w:nsid w:val="7F466C22"/>
    <w:multiLevelType w:val="singleLevel"/>
    <w:tmpl w:val="6A828F4A"/>
    <w:lvl w:ilvl="0">
      <w:start w:val="1"/>
      <w:numFmt w:val="decimalEnclosedCircle"/>
      <w:lvlText w:val="%1"/>
      <w:lvlJc w:val="left"/>
      <w:pPr>
        <w:tabs>
          <w:tab w:val="num" w:pos="679"/>
        </w:tabs>
        <w:ind w:left="679" w:hanging="180"/>
      </w:pPr>
      <w:rPr>
        <w:rFonts w:hint="eastAsia"/>
      </w:rPr>
    </w:lvl>
  </w:abstractNum>
  <w:num w:numId="1" w16cid:durableId="1330138442">
    <w:abstractNumId w:val="26"/>
  </w:num>
  <w:num w:numId="2" w16cid:durableId="1647933315">
    <w:abstractNumId w:val="21"/>
  </w:num>
  <w:num w:numId="3" w16cid:durableId="529874560">
    <w:abstractNumId w:val="9"/>
  </w:num>
  <w:num w:numId="4" w16cid:durableId="1166821190">
    <w:abstractNumId w:val="6"/>
  </w:num>
  <w:num w:numId="5" w16cid:durableId="128599049">
    <w:abstractNumId w:val="3"/>
  </w:num>
  <w:num w:numId="6" w16cid:durableId="408233907">
    <w:abstractNumId w:val="19"/>
  </w:num>
  <w:num w:numId="7" w16cid:durableId="853495284">
    <w:abstractNumId w:val="8"/>
  </w:num>
  <w:num w:numId="8" w16cid:durableId="985889904">
    <w:abstractNumId w:val="5"/>
  </w:num>
  <w:num w:numId="9" w16cid:durableId="486358728">
    <w:abstractNumId w:val="27"/>
  </w:num>
  <w:num w:numId="10" w16cid:durableId="1192765655">
    <w:abstractNumId w:val="4"/>
  </w:num>
  <w:num w:numId="11" w16cid:durableId="650014486">
    <w:abstractNumId w:val="25"/>
  </w:num>
  <w:num w:numId="12" w16cid:durableId="1500196115">
    <w:abstractNumId w:val="22"/>
  </w:num>
  <w:num w:numId="13" w16cid:durableId="1245800711">
    <w:abstractNumId w:val="24"/>
  </w:num>
  <w:num w:numId="14" w16cid:durableId="1361128311">
    <w:abstractNumId w:val="14"/>
  </w:num>
  <w:num w:numId="15" w16cid:durableId="890926762">
    <w:abstractNumId w:val="23"/>
  </w:num>
  <w:num w:numId="16" w16cid:durableId="2117208065">
    <w:abstractNumId w:val="11"/>
  </w:num>
  <w:num w:numId="17" w16cid:durableId="966935526">
    <w:abstractNumId w:val="18"/>
  </w:num>
  <w:num w:numId="18" w16cid:durableId="1088891064">
    <w:abstractNumId w:val="2"/>
  </w:num>
  <w:num w:numId="19" w16cid:durableId="601185182">
    <w:abstractNumId w:val="7"/>
  </w:num>
  <w:num w:numId="20" w16cid:durableId="897782081">
    <w:abstractNumId w:val="12"/>
  </w:num>
  <w:num w:numId="21" w16cid:durableId="1541046033">
    <w:abstractNumId w:val="10"/>
  </w:num>
  <w:num w:numId="22" w16cid:durableId="5064093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08645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36970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7065852">
    <w:abstractNumId w:val="13"/>
  </w:num>
  <w:num w:numId="26" w16cid:durableId="95562060">
    <w:abstractNumId w:val="20"/>
  </w:num>
  <w:num w:numId="27" w16cid:durableId="1710303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27113665">
    <w:abstractNumId w:val="1"/>
  </w:num>
  <w:num w:numId="29" w16cid:durableId="419758416">
    <w:abstractNumId w:val="0"/>
  </w:num>
  <w:num w:numId="30" w16cid:durableId="18386934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841"/>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01"/>
    <w:rsid w:val="00005A25"/>
    <w:rsid w:val="00012B5E"/>
    <w:rsid w:val="00017524"/>
    <w:rsid w:val="000226CF"/>
    <w:rsid w:val="00026756"/>
    <w:rsid w:val="00031213"/>
    <w:rsid w:val="00045ED0"/>
    <w:rsid w:val="00053722"/>
    <w:rsid w:val="000559FF"/>
    <w:rsid w:val="000572A9"/>
    <w:rsid w:val="00061691"/>
    <w:rsid w:val="000651DD"/>
    <w:rsid w:val="000718AC"/>
    <w:rsid w:val="0007295A"/>
    <w:rsid w:val="00075281"/>
    <w:rsid w:val="00080CE1"/>
    <w:rsid w:val="00087911"/>
    <w:rsid w:val="00090EA3"/>
    <w:rsid w:val="00091119"/>
    <w:rsid w:val="00092175"/>
    <w:rsid w:val="000945AF"/>
    <w:rsid w:val="000A327A"/>
    <w:rsid w:val="000A5FB8"/>
    <w:rsid w:val="000B52FC"/>
    <w:rsid w:val="000B53D4"/>
    <w:rsid w:val="000B65DB"/>
    <w:rsid w:val="000D1060"/>
    <w:rsid w:val="000E14B0"/>
    <w:rsid w:val="000E2D93"/>
    <w:rsid w:val="000F1FAD"/>
    <w:rsid w:val="000F38D5"/>
    <w:rsid w:val="000F757E"/>
    <w:rsid w:val="00104CBE"/>
    <w:rsid w:val="00105A35"/>
    <w:rsid w:val="00106160"/>
    <w:rsid w:val="00107A3E"/>
    <w:rsid w:val="001118BD"/>
    <w:rsid w:val="00121E3C"/>
    <w:rsid w:val="00127437"/>
    <w:rsid w:val="00127836"/>
    <w:rsid w:val="00131F2F"/>
    <w:rsid w:val="001379A1"/>
    <w:rsid w:val="00142E0A"/>
    <w:rsid w:val="00145044"/>
    <w:rsid w:val="0014591C"/>
    <w:rsid w:val="00155A5F"/>
    <w:rsid w:val="001604F0"/>
    <w:rsid w:val="00185161"/>
    <w:rsid w:val="001A0D60"/>
    <w:rsid w:val="001A392A"/>
    <w:rsid w:val="001A7C5F"/>
    <w:rsid w:val="001C4DA1"/>
    <w:rsid w:val="001C5A0B"/>
    <w:rsid w:val="001C6062"/>
    <w:rsid w:val="001C7FE9"/>
    <w:rsid w:val="001D28D0"/>
    <w:rsid w:val="001D28E3"/>
    <w:rsid w:val="001D2995"/>
    <w:rsid w:val="001D74F3"/>
    <w:rsid w:val="001E5172"/>
    <w:rsid w:val="001E6294"/>
    <w:rsid w:val="001F4BCE"/>
    <w:rsid w:val="002000A5"/>
    <w:rsid w:val="00200CE1"/>
    <w:rsid w:val="00206270"/>
    <w:rsid w:val="00216328"/>
    <w:rsid w:val="00216D14"/>
    <w:rsid w:val="00224049"/>
    <w:rsid w:val="00224D90"/>
    <w:rsid w:val="002461CC"/>
    <w:rsid w:val="002524A3"/>
    <w:rsid w:val="002527D5"/>
    <w:rsid w:val="00256670"/>
    <w:rsid w:val="00256D80"/>
    <w:rsid w:val="00257717"/>
    <w:rsid w:val="00261CB2"/>
    <w:rsid w:val="0027242B"/>
    <w:rsid w:val="00273706"/>
    <w:rsid w:val="00274A5B"/>
    <w:rsid w:val="00274E50"/>
    <w:rsid w:val="002840A9"/>
    <w:rsid w:val="002843E6"/>
    <w:rsid w:val="002858A0"/>
    <w:rsid w:val="00286001"/>
    <w:rsid w:val="00294EC6"/>
    <w:rsid w:val="002A2F9F"/>
    <w:rsid w:val="002B78C4"/>
    <w:rsid w:val="002C5E2F"/>
    <w:rsid w:val="002D3388"/>
    <w:rsid w:val="002D42DD"/>
    <w:rsid w:val="002E07F1"/>
    <w:rsid w:val="002E083D"/>
    <w:rsid w:val="002E0FE7"/>
    <w:rsid w:val="002E32C1"/>
    <w:rsid w:val="002F0278"/>
    <w:rsid w:val="002F650A"/>
    <w:rsid w:val="002F775E"/>
    <w:rsid w:val="003007AF"/>
    <w:rsid w:val="003060AE"/>
    <w:rsid w:val="00316B5F"/>
    <w:rsid w:val="00324B71"/>
    <w:rsid w:val="0032523E"/>
    <w:rsid w:val="00326655"/>
    <w:rsid w:val="00331B4E"/>
    <w:rsid w:val="00335DEF"/>
    <w:rsid w:val="00345C33"/>
    <w:rsid w:val="00346959"/>
    <w:rsid w:val="003475D8"/>
    <w:rsid w:val="0036265E"/>
    <w:rsid w:val="00363217"/>
    <w:rsid w:val="00363877"/>
    <w:rsid w:val="00367967"/>
    <w:rsid w:val="00372352"/>
    <w:rsid w:val="00376151"/>
    <w:rsid w:val="0038033B"/>
    <w:rsid w:val="00381BBC"/>
    <w:rsid w:val="00383737"/>
    <w:rsid w:val="003A69B2"/>
    <w:rsid w:val="003C32D2"/>
    <w:rsid w:val="003C56BD"/>
    <w:rsid w:val="003D12DB"/>
    <w:rsid w:val="003D298C"/>
    <w:rsid w:val="003D7888"/>
    <w:rsid w:val="003E13E4"/>
    <w:rsid w:val="00403EE4"/>
    <w:rsid w:val="00415496"/>
    <w:rsid w:val="004175EB"/>
    <w:rsid w:val="00421F65"/>
    <w:rsid w:val="00430CC7"/>
    <w:rsid w:val="00435700"/>
    <w:rsid w:val="004408A7"/>
    <w:rsid w:val="00451547"/>
    <w:rsid w:val="00457D23"/>
    <w:rsid w:val="00464165"/>
    <w:rsid w:val="004708AA"/>
    <w:rsid w:val="0047311E"/>
    <w:rsid w:val="0049040D"/>
    <w:rsid w:val="00495C98"/>
    <w:rsid w:val="004D220F"/>
    <w:rsid w:val="004D352E"/>
    <w:rsid w:val="004E07E9"/>
    <w:rsid w:val="004E1FCB"/>
    <w:rsid w:val="004E61F4"/>
    <w:rsid w:val="004E7C5C"/>
    <w:rsid w:val="004F2404"/>
    <w:rsid w:val="004F3479"/>
    <w:rsid w:val="004F472C"/>
    <w:rsid w:val="004F51B6"/>
    <w:rsid w:val="00503B4C"/>
    <w:rsid w:val="00505C8B"/>
    <w:rsid w:val="0051386E"/>
    <w:rsid w:val="00525907"/>
    <w:rsid w:val="005259DE"/>
    <w:rsid w:val="0053010A"/>
    <w:rsid w:val="00532347"/>
    <w:rsid w:val="00533F65"/>
    <w:rsid w:val="0053425B"/>
    <w:rsid w:val="00540804"/>
    <w:rsid w:val="005416E7"/>
    <w:rsid w:val="00541E24"/>
    <w:rsid w:val="0054640D"/>
    <w:rsid w:val="00552554"/>
    <w:rsid w:val="00557FCD"/>
    <w:rsid w:val="0056015E"/>
    <w:rsid w:val="0056459E"/>
    <w:rsid w:val="00565CF7"/>
    <w:rsid w:val="00566894"/>
    <w:rsid w:val="00570103"/>
    <w:rsid w:val="0057023B"/>
    <w:rsid w:val="005727A7"/>
    <w:rsid w:val="00581225"/>
    <w:rsid w:val="00583E9D"/>
    <w:rsid w:val="00585DF3"/>
    <w:rsid w:val="00587BAF"/>
    <w:rsid w:val="00593ABA"/>
    <w:rsid w:val="00595972"/>
    <w:rsid w:val="00597A39"/>
    <w:rsid w:val="005A180F"/>
    <w:rsid w:val="005A3A3A"/>
    <w:rsid w:val="005B0038"/>
    <w:rsid w:val="005C2442"/>
    <w:rsid w:val="005D31F7"/>
    <w:rsid w:val="005D6C31"/>
    <w:rsid w:val="005E0CFE"/>
    <w:rsid w:val="005F2922"/>
    <w:rsid w:val="005F3587"/>
    <w:rsid w:val="006012DC"/>
    <w:rsid w:val="00602027"/>
    <w:rsid w:val="00604019"/>
    <w:rsid w:val="00606BCD"/>
    <w:rsid w:val="00611A23"/>
    <w:rsid w:val="00613A2B"/>
    <w:rsid w:val="0061684B"/>
    <w:rsid w:val="00616B5C"/>
    <w:rsid w:val="00617659"/>
    <w:rsid w:val="00620A86"/>
    <w:rsid w:val="00623551"/>
    <w:rsid w:val="006249E4"/>
    <w:rsid w:val="00624BF6"/>
    <w:rsid w:val="006260B5"/>
    <w:rsid w:val="0064056D"/>
    <w:rsid w:val="00642638"/>
    <w:rsid w:val="00643DE9"/>
    <w:rsid w:val="00645DE8"/>
    <w:rsid w:val="00650522"/>
    <w:rsid w:val="00663B91"/>
    <w:rsid w:val="00666A80"/>
    <w:rsid w:val="00671146"/>
    <w:rsid w:val="00674BDA"/>
    <w:rsid w:val="006775D9"/>
    <w:rsid w:val="00685200"/>
    <w:rsid w:val="006926C5"/>
    <w:rsid w:val="006A2960"/>
    <w:rsid w:val="006B00E5"/>
    <w:rsid w:val="006B793E"/>
    <w:rsid w:val="006C0C44"/>
    <w:rsid w:val="006C4BCB"/>
    <w:rsid w:val="006C5D09"/>
    <w:rsid w:val="006C6A95"/>
    <w:rsid w:val="006D1A2F"/>
    <w:rsid w:val="006D3BD6"/>
    <w:rsid w:val="006E0184"/>
    <w:rsid w:val="006F2F07"/>
    <w:rsid w:val="006F5467"/>
    <w:rsid w:val="00707168"/>
    <w:rsid w:val="007136BF"/>
    <w:rsid w:val="007154B4"/>
    <w:rsid w:val="007173E7"/>
    <w:rsid w:val="00734255"/>
    <w:rsid w:val="00736F68"/>
    <w:rsid w:val="007421EF"/>
    <w:rsid w:val="00742886"/>
    <w:rsid w:val="007460CA"/>
    <w:rsid w:val="00753382"/>
    <w:rsid w:val="00753D62"/>
    <w:rsid w:val="007628B3"/>
    <w:rsid w:val="00765F11"/>
    <w:rsid w:val="00766633"/>
    <w:rsid w:val="00767101"/>
    <w:rsid w:val="007729BA"/>
    <w:rsid w:val="00780D98"/>
    <w:rsid w:val="0078192B"/>
    <w:rsid w:val="007847BF"/>
    <w:rsid w:val="0078547B"/>
    <w:rsid w:val="00786E25"/>
    <w:rsid w:val="007903D8"/>
    <w:rsid w:val="007A5410"/>
    <w:rsid w:val="007B2BAB"/>
    <w:rsid w:val="007B4AB3"/>
    <w:rsid w:val="007B4BE1"/>
    <w:rsid w:val="007B738B"/>
    <w:rsid w:val="007B758D"/>
    <w:rsid w:val="007C47C7"/>
    <w:rsid w:val="007C56E5"/>
    <w:rsid w:val="007D0D9A"/>
    <w:rsid w:val="007D254F"/>
    <w:rsid w:val="007D6A27"/>
    <w:rsid w:val="007E6EF6"/>
    <w:rsid w:val="007E703B"/>
    <w:rsid w:val="007F28ED"/>
    <w:rsid w:val="007F485D"/>
    <w:rsid w:val="007F64AB"/>
    <w:rsid w:val="007F72A4"/>
    <w:rsid w:val="00800FF7"/>
    <w:rsid w:val="00802214"/>
    <w:rsid w:val="00810862"/>
    <w:rsid w:val="0081232F"/>
    <w:rsid w:val="00821744"/>
    <w:rsid w:val="00827A97"/>
    <w:rsid w:val="00830C5B"/>
    <w:rsid w:val="008345FC"/>
    <w:rsid w:val="00837BF6"/>
    <w:rsid w:val="00846536"/>
    <w:rsid w:val="008562F6"/>
    <w:rsid w:val="00856C1A"/>
    <w:rsid w:val="00856EB4"/>
    <w:rsid w:val="00857CB6"/>
    <w:rsid w:val="00867C29"/>
    <w:rsid w:val="00870DC0"/>
    <w:rsid w:val="0088034E"/>
    <w:rsid w:val="00881CF4"/>
    <w:rsid w:val="00885669"/>
    <w:rsid w:val="0089025D"/>
    <w:rsid w:val="00891989"/>
    <w:rsid w:val="008964E9"/>
    <w:rsid w:val="00896FE3"/>
    <w:rsid w:val="008A0F18"/>
    <w:rsid w:val="008A1F66"/>
    <w:rsid w:val="008A3CF1"/>
    <w:rsid w:val="008A5B8A"/>
    <w:rsid w:val="008A6EF0"/>
    <w:rsid w:val="008B4F42"/>
    <w:rsid w:val="008C2451"/>
    <w:rsid w:val="008C3BB6"/>
    <w:rsid w:val="008C533A"/>
    <w:rsid w:val="008C6A29"/>
    <w:rsid w:val="008D3423"/>
    <w:rsid w:val="008D7DA6"/>
    <w:rsid w:val="008E6555"/>
    <w:rsid w:val="008E67D3"/>
    <w:rsid w:val="008F0825"/>
    <w:rsid w:val="0090502A"/>
    <w:rsid w:val="009061C3"/>
    <w:rsid w:val="00915BBE"/>
    <w:rsid w:val="00932769"/>
    <w:rsid w:val="00933641"/>
    <w:rsid w:val="00940E4F"/>
    <w:rsid w:val="00941440"/>
    <w:rsid w:val="00941E45"/>
    <w:rsid w:val="00943EA3"/>
    <w:rsid w:val="009474A7"/>
    <w:rsid w:val="009479D6"/>
    <w:rsid w:val="00951728"/>
    <w:rsid w:val="00951976"/>
    <w:rsid w:val="00952938"/>
    <w:rsid w:val="00953D89"/>
    <w:rsid w:val="009609AD"/>
    <w:rsid w:val="00963184"/>
    <w:rsid w:val="009702B5"/>
    <w:rsid w:val="00971685"/>
    <w:rsid w:val="009733FE"/>
    <w:rsid w:val="00985BEA"/>
    <w:rsid w:val="009951E0"/>
    <w:rsid w:val="009A2D7E"/>
    <w:rsid w:val="009D14ED"/>
    <w:rsid w:val="009D1B66"/>
    <w:rsid w:val="009D6BBC"/>
    <w:rsid w:val="009E7BA3"/>
    <w:rsid w:val="009F3991"/>
    <w:rsid w:val="009F5C5B"/>
    <w:rsid w:val="00A01C35"/>
    <w:rsid w:val="00A029BC"/>
    <w:rsid w:val="00A02EDE"/>
    <w:rsid w:val="00A0457D"/>
    <w:rsid w:val="00A1404D"/>
    <w:rsid w:val="00A17279"/>
    <w:rsid w:val="00A1775E"/>
    <w:rsid w:val="00A20191"/>
    <w:rsid w:val="00A31647"/>
    <w:rsid w:val="00A41519"/>
    <w:rsid w:val="00A442C2"/>
    <w:rsid w:val="00A44EFE"/>
    <w:rsid w:val="00A458EE"/>
    <w:rsid w:val="00A45D1F"/>
    <w:rsid w:val="00A57A57"/>
    <w:rsid w:val="00A652E0"/>
    <w:rsid w:val="00A66ADD"/>
    <w:rsid w:val="00A66FD8"/>
    <w:rsid w:val="00A679F7"/>
    <w:rsid w:val="00A70203"/>
    <w:rsid w:val="00A75031"/>
    <w:rsid w:val="00A76F9C"/>
    <w:rsid w:val="00A96BBB"/>
    <w:rsid w:val="00AA0BAD"/>
    <w:rsid w:val="00AA2E77"/>
    <w:rsid w:val="00AA5546"/>
    <w:rsid w:val="00AB68CF"/>
    <w:rsid w:val="00AC4412"/>
    <w:rsid w:val="00AC4EB7"/>
    <w:rsid w:val="00AD3123"/>
    <w:rsid w:val="00AE1CE6"/>
    <w:rsid w:val="00AE7FC7"/>
    <w:rsid w:val="00AF13E3"/>
    <w:rsid w:val="00B01B08"/>
    <w:rsid w:val="00B0421E"/>
    <w:rsid w:val="00B047EE"/>
    <w:rsid w:val="00B21D18"/>
    <w:rsid w:val="00B32DD7"/>
    <w:rsid w:val="00B335D9"/>
    <w:rsid w:val="00B36B4E"/>
    <w:rsid w:val="00B40F8A"/>
    <w:rsid w:val="00B4141E"/>
    <w:rsid w:val="00B51B3D"/>
    <w:rsid w:val="00B523BF"/>
    <w:rsid w:val="00B52FBC"/>
    <w:rsid w:val="00B561FD"/>
    <w:rsid w:val="00B61139"/>
    <w:rsid w:val="00B81012"/>
    <w:rsid w:val="00B86802"/>
    <w:rsid w:val="00B91D19"/>
    <w:rsid w:val="00B94BB8"/>
    <w:rsid w:val="00B955A9"/>
    <w:rsid w:val="00B97DE2"/>
    <w:rsid w:val="00BA2B9D"/>
    <w:rsid w:val="00BA4E10"/>
    <w:rsid w:val="00BB5073"/>
    <w:rsid w:val="00BB6588"/>
    <w:rsid w:val="00BC7628"/>
    <w:rsid w:val="00BD1C1F"/>
    <w:rsid w:val="00BD4861"/>
    <w:rsid w:val="00BD4A95"/>
    <w:rsid w:val="00BF30E5"/>
    <w:rsid w:val="00C05A95"/>
    <w:rsid w:val="00C05E51"/>
    <w:rsid w:val="00C24D4C"/>
    <w:rsid w:val="00C27B7F"/>
    <w:rsid w:val="00C35547"/>
    <w:rsid w:val="00C42A89"/>
    <w:rsid w:val="00C43FA5"/>
    <w:rsid w:val="00C45F69"/>
    <w:rsid w:val="00C62D98"/>
    <w:rsid w:val="00C64824"/>
    <w:rsid w:val="00C65B45"/>
    <w:rsid w:val="00C67669"/>
    <w:rsid w:val="00C67955"/>
    <w:rsid w:val="00C74DFF"/>
    <w:rsid w:val="00C87ECE"/>
    <w:rsid w:val="00C90AAD"/>
    <w:rsid w:val="00C91F15"/>
    <w:rsid w:val="00C92850"/>
    <w:rsid w:val="00CB6899"/>
    <w:rsid w:val="00CB7A64"/>
    <w:rsid w:val="00CB7F13"/>
    <w:rsid w:val="00CD0BD6"/>
    <w:rsid w:val="00CD41AD"/>
    <w:rsid w:val="00CD7A24"/>
    <w:rsid w:val="00CE4A98"/>
    <w:rsid w:val="00CE5BF2"/>
    <w:rsid w:val="00CF2815"/>
    <w:rsid w:val="00CF5A5A"/>
    <w:rsid w:val="00D00226"/>
    <w:rsid w:val="00D0233C"/>
    <w:rsid w:val="00D12148"/>
    <w:rsid w:val="00D12C14"/>
    <w:rsid w:val="00D14F6E"/>
    <w:rsid w:val="00D15399"/>
    <w:rsid w:val="00D36770"/>
    <w:rsid w:val="00D36969"/>
    <w:rsid w:val="00D4056A"/>
    <w:rsid w:val="00D409F8"/>
    <w:rsid w:val="00D41E6C"/>
    <w:rsid w:val="00D43002"/>
    <w:rsid w:val="00D44514"/>
    <w:rsid w:val="00D54DB6"/>
    <w:rsid w:val="00D5738B"/>
    <w:rsid w:val="00D57624"/>
    <w:rsid w:val="00D63CAB"/>
    <w:rsid w:val="00D6529E"/>
    <w:rsid w:val="00D90D96"/>
    <w:rsid w:val="00D91AFF"/>
    <w:rsid w:val="00D92F4F"/>
    <w:rsid w:val="00D9360C"/>
    <w:rsid w:val="00D938AE"/>
    <w:rsid w:val="00D96BE9"/>
    <w:rsid w:val="00DA6FA5"/>
    <w:rsid w:val="00DA7889"/>
    <w:rsid w:val="00DB0512"/>
    <w:rsid w:val="00DB0791"/>
    <w:rsid w:val="00DB2061"/>
    <w:rsid w:val="00DC19A4"/>
    <w:rsid w:val="00DC2312"/>
    <w:rsid w:val="00DC3823"/>
    <w:rsid w:val="00DC675D"/>
    <w:rsid w:val="00DC6F15"/>
    <w:rsid w:val="00DC7407"/>
    <w:rsid w:val="00DF5A3A"/>
    <w:rsid w:val="00DF74C9"/>
    <w:rsid w:val="00E025C1"/>
    <w:rsid w:val="00E037C9"/>
    <w:rsid w:val="00E03EA5"/>
    <w:rsid w:val="00E05D52"/>
    <w:rsid w:val="00E07157"/>
    <w:rsid w:val="00E14FE7"/>
    <w:rsid w:val="00E158B7"/>
    <w:rsid w:val="00E26024"/>
    <w:rsid w:val="00E3310A"/>
    <w:rsid w:val="00E336DD"/>
    <w:rsid w:val="00E361BE"/>
    <w:rsid w:val="00E427D6"/>
    <w:rsid w:val="00E428B6"/>
    <w:rsid w:val="00E435B4"/>
    <w:rsid w:val="00E44740"/>
    <w:rsid w:val="00E45861"/>
    <w:rsid w:val="00E50CBB"/>
    <w:rsid w:val="00E60620"/>
    <w:rsid w:val="00E64129"/>
    <w:rsid w:val="00E735E9"/>
    <w:rsid w:val="00E75151"/>
    <w:rsid w:val="00E84D0F"/>
    <w:rsid w:val="00E909D6"/>
    <w:rsid w:val="00E91A46"/>
    <w:rsid w:val="00E92F3B"/>
    <w:rsid w:val="00E95107"/>
    <w:rsid w:val="00E97C0A"/>
    <w:rsid w:val="00EA347D"/>
    <w:rsid w:val="00EA5F0D"/>
    <w:rsid w:val="00EB4E21"/>
    <w:rsid w:val="00ED0876"/>
    <w:rsid w:val="00ED28F5"/>
    <w:rsid w:val="00ED7483"/>
    <w:rsid w:val="00EE2251"/>
    <w:rsid w:val="00EE3208"/>
    <w:rsid w:val="00F03610"/>
    <w:rsid w:val="00F049B5"/>
    <w:rsid w:val="00F07712"/>
    <w:rsid w:val="00F11DAB"/>
    <w:rsid w:val="00F12142"/>
    <w:rsid w:val="00F1726D"/>
    <w:rsid w:val="00F31D9B"/>
    <w:rsid w:val="00F37CF1"/>
    <w:rsid w:val="00F4263C"/>
    <w:rsid w:val="00F44D5B"/>
    <w:rsid w:val="00F512A5"/>
    <w:rsid w:val="00F60A94"/>
    <w:rsid w:val="00F62159"/>
    <w:rsid w:val="00F66004"/>
    <w:rsid w:val="00F664C3"/>
    <w:rsid w:val="00F71AC8"/>
    <w:rsid w:val="00F84B40"/>
    <w:rsid w:val="00F85CBB"/>
    <w:rsid w:val="00F95146"/>
    <w:rsid w:val="00FA1A6B"/>
    <w:rsid w:val="00FA1BCA"/>
    <w:rsid w:val="00FA1C1A"/>
    <w:rsid w:val="00FA3098"/>
    <w:rsid w:val="00FA348D"/>
    <w:rsid w:val="00FA48C0"/>
    <w:rsid w:val="00FB016E"/>
    <w:rsid w:val="00FB2469"/>
    <w:rsid w:val="00FB5F0C"/>
    <w:rsid w:val="00FC08C2"/>
    <w:rsid w:val="00FD3B7A"/>
    <w:rsid w:val="00FE1882"/>
    <w:rsid w:val="00FE1DDF"/>
    <w:rsid w:val="00FE48E2"/>
    <w:rsid w:val="00FF4F2B"/>
    <w:rsid w:val="00FF6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F68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6BE9"/>
    <w:pPr>
      <w:widowControl w:val="0"/>
      <w:jc w:val="both"/>
    </w:pPr>
    <w:rPr>
      <w:rFonts w:ascii="Yu Mincho" w:eastAsia="Yu Mincho" w:hAnsi="Yu Mincho" w:cs="Yu Mincho"/>
      <w:kern w:val="2"/>
      <w:szCs w:val="24"/>
    </w:rPr>
  </w:style>
  <w:style w:type="paragraph" w:styleId="Heading1">
    <w:name w:val="heading 1"/>
    <w:basedOn w:val="Normal"/>
    <w:next w:val="Normal"/>
    <w:qFormat/>
    <w:pPr>
      <w:keepNext/>
      <w:autoSpaceDE w:val="0"/>
      <w:autoSpaceDN w:val="0"/>
      <w:adjustRightInd w:val="0"/>
      <w:snapToGrid w:val="0"/>
      <w:jc w:val="left"/>
      <w:outlineLvl w:val="0"/>
    </w:pPr>
    <w:rPr>
      <w:rFonts w:ascii="Arial" w:eastAsia="HGGothicM" w:hAnsi="Arial" w:cs="Arial"/>
      <w:b/>
      <w:kern w:val="0"/>
      <w:sz w:val="16"/>
      <w:szCs w:val="16"/>
    </w:rPr>
  </w:style>
  <w:style w:type="paragraph" w:styleId="Heading3">
    <w:name w:val="heading 3"/>
    <w:basedOn w:val="Normal"/>
    <w:next w:val="Normal"/>
    <w:qFormat/>
    <w:pPr>
      <w:keepNext/>
      <w:ind w:leftChars="400" w:left="400"/>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Title">
    <w:name w:val="Title"/>
    <w:basedOn w:val="Normal"/>
    <w:qFormat/>
    <w:pPr>
      <w:jc w:val="center"/>
    </w:pPr>
    <w:rPr>
      <w:rFonts w:ascii="MS Gothic"/>
      <w:b/>
      <w:spacing w:val="-6"/>
      <w:position w:val="10"/>
      <w:sz w:val="40"/>
      <w:szCs w:val="20"/>
    </w:rPr>
  </w:style>
  <w:style w:type="paragraph" w:styleId="BlockText">
    <w:name w:val="Block Text"/>
    <w:basedOn w:val="Normal"/>
    <w:pPr>
      <w:ind w:left="851" w:right="851" w:firstLine="165"/>
    </w:pPr>
    <w:rPr>
      <w:rFonts w:ascii="MS Mincho"/>
      <w:spacing w:val="-6"/>
      <w:position w:val="10"/>
      <w:sz w:val="18"/>
      <w:szCs w:val="20"/>
    </w:rPr>
  </w:style>
  <w:style w:type="paragraph" w:styleId="BodyTextIndent">
    <w:name w:val="Body Text Indent"/>
    <w:basedOn w:val="Normal"/>
    <w:pPr>
      <w:spacing w:line="240" w:lineRule="atLeast"/>
      <w:ind w:left="1169" w:hanging="668"/>
    </w:pPr>
    <w:rPr>
      <w:rFonts w:ascii="MS Mincho"/>
      <w:position w:val="10"/>
      <w:sz w:val="18"/>
      <w:szCs w:val="20"/>
    </w:rPr>
  </w:style>
  <w:style w:type="paragraph" w:customStyle="1" w:styleId="a">
    <w:name w:val="テーマ名（日本語）"/>
    <w:basedOn w:val="Title"/>
    <w:pPr>
      <w:spacing w:line="240" w:lineRule="atLeast"/>
      <w:outlineLvl w:val="0"/>
    </w:pPr>
    <w:rPr>
      <w:rFonts w:ascii="MS Mincho" w:hAnsi="MS Mincho"/>
      <w:sz w:val="24"/>
      <w:szCs w:val="24"/>
    </w:rPr>
  </w:style>
  <w:style w:type="paragraph" w:customStyle="1" w:styleId="a0">
    <w:name w:val="テーマ名（英語）"/>
    <w:basedOn w:val="Normal"/>
    <w:pPr>
      <w:jc w:val="center"/>
    </w:pPr>
    <w:rPr>
      <w:rFonts w:ascii="MS Mincho" w:hAnsi="MS Mincho"/>
      <w:sz w:val="18"/>
      <w:szCs w:val="18"/>
    </w:rPr>
  </w:style>
  <w:style w:type="paragraph" w:customStyle="1" w:styleId="a1">
    <w:name w:val="所属（日本語）"/>
    <w:basedOn w:val="Normal"/>
    <w:rPr>
      <w:rFonts w:ascii="MS Mincho" w:hAnsi="MS Mincho"/>
      <w:sz w:val="18"/>
      <w:szCs w:val="18"/>
    </w:rPr>
  </w:style>
  <w:style w:type="paragraph" w:customStyle="1" w:styleId="a2">
    <w:name w:val="所属（英語）"/>
    <w:basedOn w:val="Normal"/>
    <w:rPr>
      <w:rFonts w:ascii="MS Mincho" w:hAnsi="MS Mincho"/>
      <w:sz w:val="18"/>
      <w:szCs w:val="18"/>
    </w:rPr>
  </w:style>
  <w:style w:type="paragraph" w:customStyle="1" w:styleId="a3">
    <w:name w:val="著者名（日本語）"/>
    <w:basedOn w:val="Normal"/>
    <w:rPr>
      <w:rFonts w:ascii="MS Mincho" w:hAnsi="MS Mincho"/>
      <w:sz w:val="18"/>
      <w:szCs w:val="18"/>
    </w:rPr>
  </w:style>
  <w:style w:type="paragraph" w:customStyle="1" w:styleId="a4">
    <w:name w:val="著者名（英語）"/>
    <w:basedOn w:val="Normal"/>
    <w:rPr>
      <w:rFonts w:ascii="MS Mincho" w:hAnsi="MS Mincho"/>
      <w:sz w:val="18"/>
      <w:szCs w:val="18"/>
    </w:rPr>
  </w:style>
  <w:style w:type="paragraph" w:customStyle="1" w:styleId="a5">
    <w:name w:val="要旨"/>
    <w:basedOn w:val="Normal"/>
    <w:link w:val="a6"/>
    <w:qFormat/>
    <w:rsid w:val="00B335D9"/>
    <w:pPr>
      <w:ind w:left="964" w:right="964"/>
      <w:jc w:val="center"/>
    </w:pPr>
    <w:rPr>
      <w:rFonts w:ascii="MS Mincho" w:hAnsi="MS Mincho"/>
      <w:sz w:val="18"/>
      <w:szCs w:val="18"/>
    </w:rPr>
  </w:style>
  <w:style w:type="paragraph" w:customStyle="1" w:styleId="Abstract">
    <w:name w:val="Abstract"/>
    <w:basedOn w:val="Normal"/>
    <w:link w:val="Abstract0"/>
    <w:qFormat/>
    <w:rsid w:val="00B335D9"/>
    <w:pPr>
      <w:ind w:left="964" w:right="964"/>
      <w:jc w:val="center"/>
    </w:pPr>
    <w:rPr>
      <w:rFonts w:ascii="MS Mincho" w:hAnsi="MS Mincho"/>
      <w:sz w:val="18"/>
      <w:szCs w:val="18"/>
    </w:rPr>
  </w:style>
  <w:style w:type="paragraph" w:customStyle="1" w:styleId="1">
    <w:name w:val="本文見出し1."/>
    <w:basedOn w:val="Normal"/>
    <w:link w:val="10"/>
    <w:pPr>
      <w:ind w:firstLineChars="100" w:firstLine="224"/>
      <w:jc w:val="center"/>
    </w:pPr>
    <w:rPr>
      <w:rFonts w:ascii="MS Mincho" w:hAnsi="MS Mincho"/>
      <w:sz w:val="24"/>
    </w:rPr>
  </w:style>
  <w:style w:type="paragraph" w:customStyle="1" w:styleId="11">
    <w:name w:val="見出し1.1"/>
    <w:basedOn w:val="Normal"/>
    <w:pPr>
      <w:ind w:firstLineChars="100" w:firstLine="164"/>
    </w:pPr>
    <w:rPr>
      <w:rFonts w:ascii="MS Mincho" w:hAnsi="MS Mincho"/>
      <w:sz w:val="18"/>
      <w:szCs w:val="18"/>
    </w:rPr>
  </w:style>
  <w:style w:type="paragraph" w:customStyle="1" w:styleId="a7">
    <w:name w:val="まる"/>
    <w:basedOn w:val="Normal"/>
    <w:pPr>
      <w:ind w:firstLineChars="86" w:firstLine="141"/>
    </w:pPr>
    <w:rPr>
      <w:rFonts w:ascii="MS Mincho" w:hAnsi="MS Mincho"/>
      <w:sz w:val="18"/>
      <w:szCs w:val="18"/>
    </w:rPr>
  </w:style>
  <w:style w:type="paragraph" w:styleId="BalloonText">
    <w:name w:val="Balloon Text"/>
    <w:basedOn w:val="Normal"/>
    <w:semiHidden/>
    <w:rPr>
      <w:rFonts w:ascii="Arial" w:eastAsia="MS Gothic" w:hAnsi="Arial"/>
      <w:sz w:val="18"/>
      <w:szCs w:val="18"/>
    </w:rPr>
  </w:style>
  <w:style w:type="paragraph" w:styleId="Date">
    <w:name w:val="Date"/>
    <w:basedOn w:val="Normal"/>
    <w:next w:val="Normal"/>
  </w:style>
  <w:style w:type="character" w:styleId="PageNumber">
    <w:name w:val="page number"/>
    <w:basedOn w:val="DefaultParagraphFont"/>
  </w:style>
  <w:style w:type="paragraph" w:styleId="ListParagraph">
    <w:name w:val="List Paragraph"/>
    <w:basedOn w:val="Normal"/>
    <w:uiPriority w:val="34"/>
    <w:qFormat/>
    <w:rsid w:val="00F37CF1"/>
    <w:pPr>
      <w:ind w:leftChars="400" w:left="840"/>
    </w:pPr>
  </w:style>
  <w:style w:type="character" w:customStyle="1" w:styleId="HeaderChar">
    <w:name w:val="Header Char"/>
    <w:basedOn w:val="DefaultParagraphFont"/>
    <w:link w:val="Header"/>
    <w:rsid w:val="00827A97"/>
    <w:rPr>
      <w:rFonts w:eastAsia="Yu Mincho"/>
      <w:kern w:val="2"/>
      <w:szCs w:val="24"/>
    </w:rPr>
  </w:style>
  <w:style w:type="character" w:customStyle="1" w:styleId="12">
    <w:name w:val="ヘッダー1 (文字)"/>
    <w:basedOn w:val="HeaderChar"/>
    <w:link w:val="13"/>
    <w:locked/>
    <w:rsid w:val="00827A97"/>
    <w:rPr>
      <w:rFonts w:ascii="Yu Mincho" w:eastAsia="Yu Mincho" w:hAnsi="Yu Mincho"/>
      <w:i/>
      <w:kern w:val="2"/>
      <w:sz w:val="28"/>
      <w:szCs w:val="28"/>
    </w:rPr>
  </w:style>
  <w:style w:type="paragraph" w:customStyle="1" w:styleId="13">
    <w:name w:val="ヘッダー1"/>
    <w:basedOn w:val="Header"/>
    <w:link w:val="12"/>
    <w:qFormat/>
    <w:rsid w:val="00827A97"/>
    <w:rPr>
      <w:i/>
      <w:sz w:val="28"/>
      <w:szCs w:val="28"/>
    </w:rPr>
  </w:style>
  <w:style w:type="character" w:customStyle="1" w:styleId="2">
    <w:name w:val="ヘッダー2 (文字)"/>
    <w:basedOn w:val="HeaderChar"/>
    <w:link w:val="20"/>
    <w:locked/>
    <w:rsid w:val="00827A97"/>
    <w:rPr>
      <w:rFonts w:ascii="Yu Mincho" w:eastAsia="Yu Mincho" w:hAnsi="Yu Mincho"/>
      <w:kern w:val="2"/>
      <w:szCs w:val="24"/>
    </w:rPr>
  </w:style>
  <w:style w:type="paragraph" w:customStyle="1" w:styleId="20">
    <w:name w:val="ヘッダー2"/>
    <w:basedOn w:val="Header"/>
    <w:link w:val="2"/>
    <w:qFormat/>
    <w:rsid w:val="00827A97"/>
  </w:style>
  <w:style w:type="character" w:customStyle="1" w:styleId="a8">
    <w:name w:val="表題（和文） (文字)"/>
    <w:basedOn w:val="DefaultParagraphFont"/>
    <w:link w:val="a9"/>
    <w:locked/>
    <w:rsid w:val="00765F11"/>
    <w:rPr>
      <w:rFonts w:ascii="Yu Mincho" w:eastAsia="Yu Mincho" w:hAnsi="Yu Mincho" w:cs="Yu Mincho"/>
      <w:kern w:val="2"/>
      <w:sz w:val="28"/>
      <w:szCs w:val="28"/>
    </w:rPr>
  </w:style>
  <w:style w:type="paragraph" w:customStyle="1" w:styleId="a9">
    <w:name w:val="表題（和文）"/>
    <w:basedOn w:val="Header"/>
    <w:link w:val="a8"/>
    <w:autoRedefine/>
    <w:qFormat/>
    <w:rsid w:val="00765F11"/>
    <w:pPr>
      <w:tabs>
        <w:tab w:val="clear" w:pos="8504"/>
        <w:tab w:val="right" w:pos="8647"/>
      </w:tabs>
      <w:ind w:leftChars="-1" w:left="-1" w:hanging="2"/>
      <w:jc w:val="center"/>
    </w:pPr>
    <w:rPr>
      <w:sz w:val="28"/>
      <w:szCs w:val="28"/>
    </w:rPr>
  </w:style>
  <w:style w:type="character" w:customStyle="1" w:styleId="Title0">
    <w:name w:val="Title（英文） (文字)"/>
    <w:basedOn w:val="DefaultParagraphFont"/>
    <w:link w:val="Title1"/>
    <w:locked/>
    <w:rsid w:val="00827A97"/>
    <w:rPr>
      <w:rFonts w:ascii="Yu Mincho" w:eastAsia="Yu Mincho" w:hAnsi="Yu Mincho" w:cs="TimesNewRomanPSMT"/>
      <w:sz w:val="26"/>
      <w:szCs w:val="26"/>
    </w:rPr>
  </w:style>
  <w:style w:type="paragraph" w:customStyle="1" w:styleId="Title1">
    <w:name w:val="Title（英文）"/>
    <w:basedOn w:val="Normal"/>
    <w:link w:val="Title0"/>
    <w:qFormat/>
    <w:rsid w:val="00827A97"/>
    <w:pPr>
      <w:autoSpaceDE w:val="0"/>
      <w:autoSpaceDN w:val="0"/>
      <w:adjustRightInd w:val="0"/>
      <w:snapToGrid w:val="0"/>
      <w:spacing w:beforeLines="50" w:line="288" w:lineRule="exact"/>
      <w:jc w:val="center"/>
    </w:pPr>
    <w:rPr>
      <w:rFonts w:cs="TimesNewRomanPSMT"/>
      <w:kern w:val="0"/>
      <w:sz w:val="26"/>
      <w:szCs w:val="26"/>
    </w:rPr>
  </w:style>
  <w:style w:type="character" w:customStyle="1" w:styleId="aa">
    <w:name w:val="筆頭者名、連名者名 (文字)"/>
    <w:basedOn w:val="DefaultParagraphFont"/>
    <w:link w:val="ab"/>
    <w:locked/>
    <w:rsid w:val="00827A97"/>
    <w:rPr>
      <w:rFonts w:ascii="Yu Mincho" w:eastAsia="Yu Mincho" w:hAnsi="Yu Mincho" w:cs="MS Mincho"/>
      <w:szCs w:val="21"/>
    </w:rPr>
  </w:style>
  <w:style w:type="paragraph" w:customStyle="1" w:styleId="ab">
    <w:name w:val="筆頭者名、連名者名"/>
    <w:basedOn w:val="Normal"/>
    <w:link w:val="aa"/>
    <w:qFormat/>
    <w:rsid w:val="00827A97"/>
    <w:pPr>
      <w:autoSpaceDE w:val="0"/>
      <w:autoSpaceDN w:val="0"/>
      <w:adjustRightInd w:val="0"/>
      <w:snapToGrid w:val="0"/>
      <w:spacing w:line="280" w:lineRule="exact"/>
      <w:ind w:leftChars="600" w:left="1134" w:rightChars="542" w:right="1024" w:firstLineChars="100" w:firstLine="179"/>
    </w:pPr>
    <w:rPr>
      <w:rFonts w:cs="MS Mincho"/>
      <w:kern w:val="0"/>
      <w:szCs w:val="21"/>
    </w:rPr>
  </w:style>
  <w:style w:type="character" w:customStyle="1" w:styleId="Authorname">
    <w:name w:val="Author name (文字)"/>
    <w:basedOn w:val="DefaultParagraphFont"/>
    <w:link w:val="Authorname0"/>
    <w:locked/>
    <w:rsid w:val="00827A97"/>
    <w:rPr>
      <w:rFonts w:ascii="Times New Roman" w:eastAsia="Times New Roman" w:hAnsi="Times New Roman"/>
      <w:kern w:val="2"/>
      <w:sz w:val="22"/>
      <w:szCs w:val="16"/>
    </w:rPr>
  </w:style>
  <w:style w:type="paragraph" w:customStyle="1" w:styleId="Authorname0">
    <w:name w:val="Author name"/>
    <w:basedOn w:val="Normal"/>
    <w:link w:val="Authorname"/>
    <w:qFormat/>
    <w:rsid w:val="00827A97"/>
    <w:pPr>
      <w:autoSpaceDE w:val="0"/>
      <w:autoSpaceDN w:val="0"/>
      <w:adjustRightInd w:val="0"/>
      <w:snapToGrid w:val="0"/>
      <w:spacing w:line="280" w:lineRule="exact"/>
      <w:ind w:leftChars="600" w:left="1134" w:rightChars="542" w:right="1024"/>
    </w:pPr>
    <w:rPr>
      <w:rFonts w:ascii="Times New Roman" w:eastAsia="Times New Roman" w:hAnsi="Times New Roman"/>
      <w:sz w:val="22"/>
      <w:szCs w:val="16"/>
    </w:rPr>
  </w:style>
  <w:style w:type="character" w:customStyle="1" w:styleId="a6">
    <w:name w:val="要旨 (文字)"/>
    <w:basedOn w:val="DefaultParagraphFont"/>
    <w:link w:val="a5"/>
    <w:locked/>
    <w:rsid w:val="00B335D9"/>
    <w:rPr>
      <w:rFonts w:ascii="MS Mincho" w:eastAsia="Yu Mincho" w:hAnsi="MS Mincho" w:cs="Yu Mincho"/>
      <w:kern w:val="2"/>
      <w:sz w:val="18"/>
      <w:szCs w:val="18"/>
    </w:rPr>
  </w:style>
  <w:style w:type="character" w:customStyle="1" w:styleId="ac">
    <w:name w:val="要旨内容 (文字)"/>
    <w:basedOn w:val="DefaultParagraphFont"/>
    <w:link w:val="ad"/>
    <w:locked/>
    <w:rsid w:val="00B335D9"/>
    <w:rPr>
      <w:rFonts w:ascii="Yu Mincho" w:eastAsia="Yu Mincho" w:hAnsi="Yu Mincho" w:cs="Yu Mincho"/>
      <w:kern w:val="2"/>
      <w:sz w:val="16"/>
      <w:szCs w:val="24"/>
    </w:rPr>
  </w:style>
  <w:style w:type="paragraph" w:customStyle="1" w:styleId="ad">
    <w:name w:val="要旨内容"/>
    <w:basedOn w:val="Normal"/>
    <w:link w:val="ac"/>
    <w:qFormat/>
    <w:rsid w:val="00B335D9"/>
    <w:pPr>
      <w:spacing w:line="280" w:lineRule="exact"/>
      <w:ind w:left="964" w:right="964"/>
    </w:pPr>
    <w:rPr>
      <w:sz w:val="16"/>
    </w:rPr>
  </w:style>
  <w:style w:type="character" w:customStyle="1" w:styleId="Abstract0">
    <w:name w:val="Abstract (文字)"/>
    <w:basedOn w:val="DefaultParagraphFont"/>
    <w:link w:val="Abstract"/>
    <w:locked/>
    <w:rsid w:val="00B335D9"/>
    <w:rPr>
      <w:rFonts w:ascii="MS Mincho" w:eastAsia="Yu Mincho" w:hAnsi="MS Mincho" w:cs="Yu Mincho"/>
      <w:kern w:val="2"/>
      <w:sz w:val="18"/>
      <w:szCs w:val="18"/>
    </w:rPr>
  </w:style>
  <w:style w:type="character" w:customStyle="1" w:styleId="Abstractsentence">
    <w:name w:val="Abstract　sentence (文字)"/>
    <w:basedOn w:val="DefaultParagraphFont"/>
    <w:link w:val="Abstractsentence0"/>
    <w:locked/>
    <w:rsid w:val="0057023B"/>
    <w:rPr>
      <w:rFonts w:ascii="Times New Roman" w:eastAsia="Yu Mincho" w:hAnsi="Times New Roman" w:cs="Yu Mincho"/>
      <w:kern w:val="2"/>
      <w:sz w:val="16"/>
      <w:szCs w:val="16"/>
    </w:rPr>
  </w:style>
  <w:style w:type="paragraph" w:customStyle="1" w:styleId="Abstractsentence0">
    <w:name w:val="Abstract　sentence"/>
    <w:basedOn w:val="Normal"/>
    <w:link w:val="Abstractsentence"/>
    <w:qFormat/>
    <w:rsid w:val="0057023B"/>
    <w:pPr>
      <w:kinsoku w:val="0"/>
      <w:adjustRightInd w:val="0"/>
      <w:spacing w:line="220" w:lineRule="exact"/>
      <w:ind w:left="964" w:right="964"/>
    </w:pPr>
    <w:rPr>
      <w:rFonts w:ascii="Times New Roman" w:hAnsi="Times New Roman"/>
      <w:sz w:val="16"/>
      <w:szCs w:val="16"/>
    </w:rPr>
  </w:style>
  <w:style w:type="paragraph" w:customStyle="1" w:styleId="ae">
    <w:name w:val="節見出し"/>
    <w:basedOn w:val="1"/>
    <w:link w:val="af"/>
    <w:qFormat/>
    <w:rsid w:val="00953D89"/>
    <w:pPr>
      <w:spacing w:beforeLines="100" w:before="100" w:line="280" w:lineRule="exact"/>
      <w:ind w:firstLineChars="0" w:firstLine="0"/>
      <w:jc w:val="both"/>
    </w:pPr>
    <w:rPr>
      <w:rFonts w:ascii="Arial" w:eastAsia="Yu Gothic" w:hAnsi="Arial"/>
      <w:sz w:val="20"/>
      <w:szCs w:val="21"/>
    </w:rPr>
  </w:style>
  <w:style w:type="character" w:customStyle="1" w:styleId="14">
    <w:name w:val="本文　1 (文字)"/>
    <w:basedOn w:val="DefaultParagraphFont"/>
    <w:link w:val="15"/>
    <w:locked/>
    <w:rsid w:val="00E909D6"/>
    <w:rPr>
      <w:rFonts w:ascii="Times New Roman" w:eastAsia="Yu Mincho" w:hAnsi="Times New Roman" w:cs="MS Mincho"/>
      <w:sz w:val="16"/>
      <w:szCs w:val="16"/>
    </w:rPr>
  </w:style>
  <w:style w:type="character" w:customStyle="1" w:styleId="10">
    <w:name w:val="本文見出し1. (文字)"/>
    <w:basedOn w:val="DefaultParagraphFont"/>
    <w:link w:val="1"/>
    <w:rsid w:val="00953D89"/>
    <w:rPr>
      <w:rFonts w:ascii="MS Mincho" w:eastAsia="Yu Mincho" w:hAnsi="MS Mincho"/>
      <w:kern w:val="2"/>
      <w:sz w:val="24"/>
      <w:szCs w:val="24"/>
    </w:rPr>
  </w:style>
  <w:style w:type="character" w:customStyle="1" w:styleId="af">
    <w:name w:val="節見出し (文字)"/>
    <w:basedOn w:val="10"/>
    <w:link w:val="ae"/>
    <w:rsid w:val="00953D89"/>
    <w:rPr>
      <w:rFonts w:ascii="Arial" w:eastAsia="Yu Gothic" w:hAnsi="Arial"/>
      <w:kern w:val="2"/>
      <w:sz w:val="24"/>
      <w:szCs w:val="21"/>
    </w:rPr>
  </w:style>
  <w:style w:type="paragraph" w:customStyle="1" w:styleId="15">
    <w:name w:val="本文　1"/>
    <w:basedOn w:val="Normal"/>
    <w:link w:val="14"/>
    <w:qFormat/>
    <w:rsid w:val="00E909D6"/>
    <w:pPr>
      <w:autoSpaceDN w:val="0"/>
      <w:spacing w:line="280" w:lineRule="exact"/>
      <w:ind w:firstLineChars="100" w:firstLine="100"/>
    </w:pPr>
    <w:rPr>
      <w:rFonts w:ascii="Times New Roman" w:hAnsi="Times New Roman" w:cs="MS Mincho"/>
      <w:kern w:val="0"/>
      <w:sz w:val="16"/>
      <w:szCs w:val="16"/>
    </w:rPr>
  </w:style>
  <w:style w:type="paragraph" w:customStyle="1" w:styleId="af0">
    <w:name w:val="小節見出し"/>
    <w:basedOn w:val="Normal"/>
    <w:link w:val="af1"/>
    <w:qFormat/>
    <w:rsid w:val="00953D89"/>
    <w:pPr>
      <w:autoSpaceDE w:val="0"/>
      <w:autoSpaceDN w:val="0"/>
      <w:adjustRightInd w:val="0"/>
      <w:spacing w:beforeLines="50" w:before="159"/>
      <w:jc w:val="left"/>
    </w:pPr>
    <w:rPr>
      <w:rFonts w:ascii="Arial" w:eastAsia="Yu Gothic" w:hAnsi="Arial"/>
      <w:sz w:val="16"/>
      <w:szCs w:val="18"/>
    </w:rPr>
  </w:style>
  <w:style w:type="character" w:customStyle="1" w:styleId="af2">
    <w:name w:val="所属 (文字)"/>
    <w:basedOn w:val="DefaultParagraphFont"/>
    <w:link w:val="af3"/>
    <w:locked/>
    <w:rsid w:val="00E909D6"/>
    <w:rPr>
      <w:rFonts w:ascii="Arial" w:hAnsi="Arial" w:cs="MS Mincho"/>
      <w:sz w:val="16"/>
    </w:rPr>
  </w:style>
  <w:style w:type="character" w:customStyle="1" w:styleId="af1">
    <w:name w:val="小節見出し (文字)"/>
    <w:basedOn w:val="DefaultParagraphFont"/>
    <w:link w:val="af0"/>
    <w:rsid w:val="00953D89"/>
    <w:rPr>
      <w:rFonts w:ascii="Arial" w:eastAsia="Yu Gothic" w:hAnsi="Arial"/>
      <w:kern w:val="2"/>
      <w:sz w:val="16"/>
      <w:szCs w:val="18"/>
    </w:rPr>
  </w:style>
  <w:style w:type="paragraph" w:customStyle="1" w:styleId="af3">
    <w:name w:val="所属"/>
    <w:basedOn w:val="Normal"/>
    <w:link w:val="af2"/>
    <w:rsid w:val="00E909D6"/>
    <w:pPr>
      <w:autoSpaceDN w:val="0"/>
      <w:spacing w:line="240" w:lineRule="exact"/>
    </w:pPr>
    <w:rPr>
      <w:rFonts w:ascii="Arial" w:eastAsia="MS Mincho" w:hAnsi="Arial" w:cs="MS Mincho"/>
      <w:kern w:val="0"/>
      <w:sz w:val="16"/>
      <w:szCs w:val="20"/>
    </w:rPr>
  </w:style>
  <w:style w:type="character" w:customStyle="1" w:styleId="16">
    <w:name w:val="表紙脚注1 (文字)"/>
    <w:basedOn w:val="af2"/>
    <w:link w:val="17"/>
    <w:locked/>
    <w:rsid w:val="00E909D6"/>
    <w:rPr>
      <w:rFonts w:ascii="Yu Mincho" w:eastAsia="Yu Mincho" w:hAnsi="Yu Mincho" w:cs="MS Mincho"/>
      <w:sz w:val="14"/>
      <w:szCs w:val="16"/>
    </w:rPr>
  </w:style>
  <w:style w:type="paragraph" w:customStyle="1" w:styleId="17">
    <w:name w:val="表紙脚注1"/>
    <w:basedOn w:val="af3"/>
    <w:link w:val="16"/>
    <w:qFormat/>
    <w:rsid w:val="00E909D6"/>
    <w:rPr>
      <w:rFonts w:ascii="Yu Mincho" w:eastAsia="Yu Mincho" w:hAnsi="Yu Mincho"/>
      <w:sz w:val="14"/>
      <w:szCs w:val="16"/>
    </w:rPr>
  </w:style>
  <w:style w:type="character" w:customStyle="1" w:styleId="21">
    <w:name w:val="表紙脚注2 (文字)"/>
    <w:basedOn w:val="af2"/>
    <w:link w:val="22"/>
    <w:locked/>
    <w:rsid w:val="0057023B"/>
    <w:rPr>
      <w:rFonts w:ascii="Times New Roman" w:eastAsia="Yu Mincho" w:hAnsi="Times New Roman" w:cs="MS Mincho"/>
      <w:sz w:val="14"/>
      <w:szCs w:val="16"/>
    </w:rPr>
  </w:style>
  <w:style w:type="paragraph" w:customStyle="1" w:styleId="22">
    <w:name w:val="表紙脚注2"/>
    <w:basedOn w:val="af3"/>
    <w:link w:val="21"/>
    <w:qFormat/>
    <w:rsid w:val="0057023B"/>
    <w:rPr>
      <w:rFonts w:ascii="Times New Roman" w:eastAsia="Yu Mincho" w:hAnsi="Times New Roman"/>
      <w:sz w:val="14"/>
      <w:szCs w:val="16"/>
    </w:rPr>
  </w:style>
  <w:style w:type="character" w:customStyle="1" w:styleId="3">
    <w:name w:val="表紙脚注3 (文字)"/>
    <w:basedOn w:val="af2"/>
    <w:link w:val="30"/>
    <w:locked/>
    <w:rsid w:val="00E909D6"/>
    <w:rPr>
      <w:rFonts w:ascii="Courier New" w:eastAsia="Yu Mincho" w:hAnsi="Courier New" w:cs="Courier New"/>
      <w:sz w:val="14"/>
      <w:szCs w:val="16"/>
    </w:rPr>
  </w:style>
  <w:style w:type="paragraph" w:customStyle="1" w:styleId="30">
    <w:name w:val="表紙脚注3"/>
    <w:basedOn w:val="af3"/>
    <w:link w:val="3"/>
    <w:qFormat/>
    <w:rsid w:val="00E909D6"/>
    <w:rPr>
      <w:rFonts w:ascii="Courier New" w:eastAsia="Yu Mincho" w:hAnsi="Courier New" w:cs="Courier New"/>
      <w:sz w:val="14"/>
      <w:szCs w:val="16"/>
    </w:rPr>
  </w:style>
  <w:style w:type="character" w:customStyle="1" w:styleId="af4">
    <w:name w:val="問合せ先 (文字)"/>
    <w:basedOn w:val="af2"/>
    <w:link w:val="af5"/>
    <w:locked/>
    <w:rsid w:val="00E909D6"/>
    <w:rPr>
      <w:rFonts w:ascii="Yu Mincho" w:eastAsia="Yu Mincho" w:hAnsi="Yu Mincho" w:cs="MS Mincho"/>
      <w:sz w:val="14"/>
    </w:rPr>
  </w:style>
  <w:style w:type="paragraph" w:customStyle="1" w:styleId="af5">
    <w:name w:val="問合せ先"/>
    <w:basedOn w:val="af3"/>
    <w:link w:val="af4"/>
    <w:qFormat/>
    <w:rsid w:val="00E909D6"/>
    <w:rPr>
      <w:rFonts w:ascii="Yu Mincho" w:eastAsia="Yu Mincho" w:hAnsi="Yu Mincho"/>
      <w:sz w:val="14"/>
    </w:rPr>
  </w:style>
  <w:style w:type="character" w:customStyle="1" w:styleId="af6">
    <w:name w:val="所属先 (文字)"/>
    <w:basedOn w:val="af2"/>
    <w:link w:val="af7"/>
    <w:locked/>
    <w:rsid w:val="0057023B"/>
    <w:rPr>
      <w:rFonts w:ascii="Times New Roman" w:eastAsia="Yu Mincho" w:hAnsi="Times New Roman" w:cs="MS Mincho"/>
      <w:sz w:val="14"/>
      <w:szCs w:val="16"/>
    </w:rPr>
  </w:style>
  <w:style w:type="paragraph" w:customStyle="1" w:styleId="af7">
    <w:name w:val="所属先"/>
    <w:basedOn w:val="af3"/>
    <w:link w:val="af6"/>
    <w:qFormat/>
    <w:rsid w:val="0057023B"/>
    <w:pPr>
      <w:ind w:firstLineChars="100" w:firstLine="140"/>
    </w:pPr>
    <w:rPr>
      <w:rFonts w:ascii="Times New Roman" w:eastAsia="Yu Mincho" w:hAnsi="Times New Roman"/>
      <w:sz w:val="14"/>
      <w:szCs w:val="16"/>
    </w:rPr>
  </w:style>
  <w:style w:type="paragraph" w:styleId="NormalWeb">
    <w:name w:val="Normal (Web)"/>
    <w:basedOn w:val="Normal"/>
    <w:uiPriority w:val="99"/>
    <w:semiHidden/>
    <w:unhideWhenUsed/>
    <w:rsid w:val="00E909D6"/>
    <w:rPr>
      <w:rFonts w:ascii="Times New Roman" w:hAnsi="Times New Roman"/>
      <w:sz w:val="24"/>
    </w:rPr>
  </w:style>
  <w:style w:type="character" w:customStyle="1" w:styleId="af8">
    <w:name w:val="図表番号（日・英） (文字) (文字)"/>
    <w:basedOn w:val="DefaultParagraphFont"/>
    <w:link w:val="af9"/>
    <w:locked/>
    <w:rsid w:val="00E909D6"/>
    <w:rPr>
      <w:rFonts w:ascii="Arial" w:hAnsi="Arial" w:cs="Arial"/>
      <w:b/>
      <w:bCs/>
      <w:kern w:val="2"/>
      <w:sz w:val="16"/>
      <w:szCs w:val="21"/>
    </w:rPr>
  </w:style>
  <w:style w:type="paragraph" w:customStyle="1" w:styleId="af9">
    <w:name w:val="図表番号（日・英）"/>
    <w:basedOn w:val="Caption"/>
    <w:link w:val="af8"/>
    <w:rsid w:val="00E909D6"/>
    <w:pPr>
      <w:framePr w:wrap="notBeside" w:vAnchor="page" w:hAnchor="text" w:y="1" w:anchorLock="1"/>
      <w:spacing w:afterLines="50" w:line="240" w:lineRule="exact"/>
    </w:pPr>
    <w:rPr>
      <w:rFonts w:ascii="Arial" w:eastAsia="MS Mincho" w:hAnsi="Arial" w:cs="Arial"/>
      <w:sz w:val="16"/>
    </w:rPr>
  </w:style>
  <w:style w:type="paragraph" w:styleId="Caption">
    <w:name w:val="caption"/>
    <w:basedOn w:val="Normal"/>
    <w:next w:val="Normal"/>
    <w:link w:val="CaptionChar"/>
    <w:unhideWhenUsed/>
    <w:qFormat/>
    <w:rsid w:val="00E909D6"/>
    <w:rPr>
      <w:b/>
      <w:bCs/>
      <w:sz w:val="21"/>
      <w:szCs w:val="21"/>
    </w:rPr>
  </w:style>
  <w:style w:type="paragraph" w:customStyle="1" w:styleId="afa">
    <w:name w:val="参考文献"/>
    <w:basedOn w:val="1"/>
    <w:link w:val="afb"/>
    <w:qFormat/>
    <w:rsid w:val="00D96BE9"/>
    <w:pPr>
      <w:spacing w:beforeLines="100" w:before="100" w:line="280" w:lineRule="exact"/>
      <w:ind w:firstLineChars="0" w:firstLine="0"/>
      <w:jc w:val="both"/>
    </w:pPr>
    <w:rPr>
      <w:rFonts w:ascii="Yu Gothic" w:eastAsia="Yu Gothic" w:hAnsi="Yu Gothic"/>
      <w:sz w:val="21"/>
      <w:szCs w:val="21"/>
    </w:rPr>
  </w:style>
  <w:style w:type="character" w:customStyle="1" w:styleId="18">
    <w:name w:val="本文1 (文字) (文字)"/>
    <w:basedOn w:val="DefaultParagraphFont"/>
    <w:link w:val="19"/>
    <w:locked/>
    <w:rsid w:val="00A029BC"/>
    <w:rPr>
      <w:rFonts w:ascii="MS Mincho" w:hAnsi="MS Mincho" w:cs="MS Mincho"/>
      <w:sz w:val="16"/>
    </w:rPr>
  </w:style>
  <w:style w:type="character" w:customStyle="1" w:styleId="afb">
    <w:name w:val="参考文献 (文字)"/>
    <w:basedOn w:val="10"/>
    <w:link w:val="afa"/>
    <w:rsid w:val="00D96BE9"/>
    <w:rPr>
      <w:rFonts w:ascii="Yu Gothic" w:eastAsia="Yu Gothic" w:hAnsi="Yu Gothic"/>
      <w:kern w:val="2"/>
      <w:sz w:val="21"/>
      <w:szCs w:val="21"/>
    </w:rPr>
  </w:style>
  <w:style w:type="paragraph" w:customStyle="1" w:styleId="19">
    <w:name w:val="本文1"/>
    <w:basedOn w:val="Normal"/>
    <w:link w:val="18"/>
    <w:rsid w:val="00A029BC"/>
    <w:pPr>
      <w:autoSpaceDN w:val="0"/>
      <w:ind w:firstLineChars="100" w:firstLine="100"/>
    </w:pPr>
    <w:rPr>
      <w:rFonts w:ascii="MS Mincho" w:eastAsia="MS Mincho" w:hAnsi="MS Mincho" w:cs="MS Mincho"/>
      <w:kern w:val="0"/>
      <w:sz w:val="16"/>
      <w:szCs w:val="20"/>
    </w:rPr>
  </w:style>
  <w:style w:type="character" w:styleId="CommentReference">
    <w:name w:val="annotation reference"/>
    <w:basedOn w:val="DefaultParagraphFont"/>
    <w:semiHidden/>
    <w:unhideWhenUsed/>
    <w:rsid w:val="0053010A"/>
    <w:rPr>
      <w:sz w:val="18"/>
      <w:szCs w:val="18"/>
    </w:rPr>
  </w:style>
  <w:style w:type="paragraph" w:styleId="CommentText">
    <w:name w:val="annotation text"/>
    <w:basedOn w:val="Normal"/>
    <w:link w:val="CommentTextChar"/>
    <w:unhideWhenUsed/>
    <w:rsid w:val="0053010A"/>
    <w:pPr>
      <w:jc w:val="left"/>
    </w:pPr>
  </w:style>
  <w:style w:type="character" w:customStyle="1" w:styleId="CommentTextChar">
    <w:name w:val="Comment Text Char"/>
    <w:basedOn w:val="DefaultParagraphFont"/>
    <w:link w:val="CommentText"/>
    <w:rsid w:val="0053010A"/>
    <w:rPr>
      <w:rFonts w:ascii="Yu Mincho" w:eastAsia="Yu Mincho" w:hAnsi="Yu Mincho" w:cs="Yu Mincho"/>
      <w:kern w:val="2"/>
      <w:szCs w:val="24"/>
    </w:rPr>
  </w:style>
  <w:style w:type="paragraph" w:styleId="CommentSubject">
    <w:name w:val="annotation subject"/>
    <w:basedOn w:val="CommentText"/>
    <w:next w:val="CommentText"/>
    <w:link w:val="CommentSubjectChar"/>
    <w:semiHidden/>
    <w:unhideWhenUsed/>
    <w:rsid w:val="0053010A"/>
    <w:rPr>
      <w:b/>
      <w:bCs/>
    </w:rPr>
  </w:style>
  <w:style w:type="character" w:customStyle="1" w:styleId="CommentSubjectChar">
    <w:name w:val="Comment Subject Char"/>
    <w:basedOn w:val="CommentTextChar"/>
    <w:link w:val="CommentSubject"/>
    <w:semiHidden/>
    <w:rsid w:val="0053010A"/>
    <w:rPr>
      <w:rFonts w:ascii="Yu Mincho" w:eastAsia="Yu Mincho" w:hAnsi="Yu Mincho" w:cs="Yu Mincho"/>
      <w:b/>
      <w:bCs/>
      <w:kern w:val="2"/>
      <w:szCs w:val="24"/>
    </w:rPr>
  </w:style>
  <w:style w:type="character" w:customStyle="1" w:styleId="CaptionChar">
    <w:name w:val="Caption Char"/>
    <w:basedOn w:val="DefaultParagraphFont"/>
    <w:link w:val="Caption"/>
    <w:locked/>
    <w:rsid w:val="000651DD"/>
    <w:rPr>
      <w:rFonts w:ascii="Yu Mincho" w:eastAsia="Yu Mincho" w:hAnsi="Yu Mincho" w:cs="Yu Mincho"/>
      <w:b/>
      <w:bCs/>
      <w:kern w:val="2"/>
      <w:sz w:val="21"/>
      <w:szCs w:val="21"/>
    </w:rPr>
  </w:style>
  <w:style w:type="table" w:styleId="TableGrid">
    <w:name w:val="Table Grid"/>
    <w:basedOn w:val="TableNormal"/>
    <w:rsid w:val="000651D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257717"/>
    <w:rPr>
      <w:color w:val="605E5C"/>
      <w:shd w:val="clear" w:color="auto" w:fill="E1DFDD"/>
    </w:rPr>
  </w:style>
  <w:style w:type="paragraph" w:customStyle="1" w:styleId="SectionHeading-2">
    <w:name w:val="Section Heading-2"/>
    <w:basedOn w:val="Normal"/>
    <w:link w:val="SectionHeading-20"/>
    <w:qFormat/>
    <w:rsid w:val="00121E3C"/>
    <w:pPr>
      <w:spacing w:line="220" w:lineRule="exact"/>
    </w:pPr>
    <w:rPr>
      <w:rFonts w:ascii="Arial" w:eastAsia="Yu Gothic" w:hAnsi="Arial" w:cs="Arial"/>
      <w:sz w:val="22"/>
    </w:rPr>
  </w:style>
  <w:style w:type="character" w:customStyle="1" w:styleId="SectionHeading-20">
    <w:name w:val="Section Heading-2 (文字)"/>
    <w:basedOn w:val="DefaultParagraphFont"/>
    <w:link w:val="SectionHeading-2"/>
    <w:rsid w:val="00121E3C"/>
    <w:rPr>
      <w:rFonts w:ascii="Arial" w:eastAsia="Yu Gothic" w:hAnsi="Arial" w:cs="Arial"/>
      <w:kern w:val="2"/>
      <w:sz w:val="22"/>
      <w:szCs w:val="24"/>
    </w:rPr>
  </w:style>
  <w:style w:type="paragraph" w:styleId="Revision">
    <w:name w:val="Revision"/>
    <w:hidden/>
    <w:uiPriority w:val="99"/>
    <w:semiHidden/>
    <w:rsid w:val="00E92F3B"/>
    <w:rPr>
      <w:rFonts w:ascii="Yu Mincho" w:eastAsia="Yu Mincho" w:hAnsi="Yu Mincho" w:cs="Yu Mincho"/>
      <w:kern w:val="2"/>
      <w:szCs w:val="24"/>
    </w:rPr>
  </w:style>
  <w:style w:type="paragraph" w:customStyle="1" w:styleId="References">
    <w:name w:val="References"/>
    <w:basedOn w:val="Normal"/>
    <w:link w:val="References0"/>
    <w:qFormat/>
    <w:rsid w:val="00FB2469"/>
    <w:pPr>
      <w:numPr>
        <w:numId w:val="30"/>
      </w:numPr>
      <w:tabs>
        <w:tab w:val="num" w:pos="-1323"/>
      </w:tabs>
      <w:spacing w:line="230" w:lineRule="exact"/>
      <w:ind w:hangingChars="236" w:hanging="236"/>
      <w:jc w:val="left"/>
      <w:outlineLvl w:val="1"/>
    </w:pPr>
    <w:rPr>
      <w:rFonts w:ascii="Times New Roman" w:eastAsia="Arial" w:hAnsi="Times New Roman" w:cs="Times New Roman"/>
      <w:sz w:val="18"/>
      <w:szCs w:val="18"/>
    </w:rPr>
  </w:style>
  <w:style w:type="character" w:customStyle="1" w:styleId="References0">
    <w:name w:val="References (文字)"/>
    <w:basedOn w:val="DefaultParagraphFont"/>
    <w:link w:val="References"/>
    <w:rsid w:val="00FB2469"/>
    <w:rPr>
      <w:rFonts w:ascii="Times New Roman" w:eastAsia="Arial" w:hAnsi="Times New Roman"/>
      <w:kern w:val="2"/>
      <w:sz w:val="18"/>
      <w:szCs w:val="18"/>
    </w:rPr>
  </w:style>
  <w:style w:type="paragraph" w:customStyle="1" w:styleId="1a">
    <w:name w:val="標準1"/>
    <w:basedOn w:val="19"/>
    <w:link w:val="Normal0"/>
    <w:qFormat/>
    <w:rsid w:val="007D6A27"/>
    <w:pPr>
      <w:spacing w:line="230" w:lineRule="exact"/>
      <w:ind w:firstLineChars="50" w:firstLine="50"/>
    </w:pPr>
    <w:rPr>
      <w:rFonts w:ascii="Times New Roman" w:eastAsia="Arial" w:hAnsi="Times New Roman" w:cs="Times New Roman"/>
      <w:sz w:val="18"/>
      <w:szCs w:val="18"/>
    </w:rPr>
  </w:style>
  <w:style w:type="character" w:customStyle="1" w:styleId="Normal0">
    <w:name w:val="Normal (文字)"/>
    <w:basedOn w:val="DefaultParagraphFont"/>
    <w:link w:val="1a"/>
    <w:rsid w:val="007D6A27"/>
    <w:rPr>
      <w:rFonts w:ascii="Times New Roman" w:eastAsia="Arial" w:hAnsi="Times New Roman"/>
      <w:sz w:val="18"/>
      <w:szCs w:val="18"/>
    </w:rPr>
  </w:style>
  <w:style w:type="paragraph" w:customStyle="1" w:styleId="AffiliationJA">
    <w:name w:val="Affiliation(JA)"/>
    <w:basedOn w:val="af3"/>
    <w:link w:val="AffiliationJA0"/>
    <w:qFormat/>
    <w:rsid w:val="007D6A27"/>
    <w:pPr>
      <w:spacing w:line="180" w:lineRule="exact"/>
    </w:pPr>
    <w:rPr>
      <w:rFonts w:eastAsia="Yu Mincho"/>
      <w:sz w:val="14"/>
    </w:rPr>
  </w:style>
  <w:style w:type="character" w:customStyle="1" w:styleId="AffiliationJA0">
    <w:name w:val="Affiliation(JA) (文字)"/>
    <w:basedOn w:val="af2"/>
    <w:link w:val="AffiliationJA"/>
    <w:rsid w:val="007D6A27"/>
    <w:rPr>
      <w:rFonts w:ascii="Arial" w:eastAsia="Yu Mincho" w:hAnsi="Arial" w:cs="MS Mincho"/>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4349">
      <w:bodyDiv w:val="1"/>
      <w:marLeft w:val="0"/>
      <w:marRight w:val="0"/>
      <w:marTop w:val="0"/>
      <w:marBottom w:val="0"/>
      <w:divBdr>
        <w:top w:val="none" w:sz="0" w:space="0" w:color="auto"/>
        <w:left w:val="none" w:sz="0" w:space="0" w:color="auto"/>
        <w:bottom w:val="none" w:sz="0" w:space="0" w:color="auto"/>
        <w:right w:val="none" w:sz="0" w:space="0" w:color="auto"/>
      </w:divBdr>
    </w:div>
    <w:div w:id="90706419">
      <w:bodyDiv w:val="1"/>
      <w:marLeft w:val="0"/>
      <w:marRight w:val="0"/>
      <w:marTop w:val="0"/>
      <w:marBottom w:val="0"/>
      <w:divBdr>
        <w:top w:val="none" w:sz="0" w:space="0" w:color="auto"/>
        <w:left w:val="none" w:sz="0" w:space="0" w:color="auto"/>
        <w:bottom w:val="none" w:sz="0" w:space="0" w:color="auto"/>
        <w:right w:val="none" w:sz="0" w:space="0" w:color="auto"/>
      </w:divBdr>
    </w:div>
    <w:div w:id="95565403">
      <w:bodyDiv w:val="1"/>
      <w:marLeft w:val="0"/>
      <w:marRight w:val="0"/>
      <w:marTop w:val="0"/>
      <w:marBottom w:val="0"/>
      <w:divBdr>
        <w:top w:val="none" w:sz="0" w:space="0" w:color="auto"/>
        <w:left w:val="none" w:sz="0" w:space="0" w:color="auto"/>
        <w:bottom w:val="none" w:sz="0" w:space="0" w:color="auto"/>
        <w:right w:val="none" w:sz="0" w:space="0" w:color="auto"/>
      </w:divBdr>
    </w:div>
    <w:div w:id="140512137">
      <w:bodyDiv w:val="1"/>
      <w:marLeft w:val="0"/>
      <w:marRight w:val="0"/>
      <w:marTop w:val="0"/>
      <w:marBottom w:val="0"/>
      <w:divBdr>
        <w:top w:val="none" w:sz="0" w:space="0" w:color="auto"/>
        <w:left w:val="none" w:sz="0" w:space="0" w:color="auto"/>
        <w:bottom w:val="none" w:sz="0" w:space="0" w:color="auto"/>
        <w:right w:val="none" w:sz="0" w:space="0" w:color="auto"/>
      </w:divBdr>
    </w:div>
    <w:div w:id="146093688">
      <w:bodyDiv w:val="1"/>
      <w:marLeft w:val="0"/>
      <w:marRight w:val="0"/>
      <w:marTop w:val="0"/>
      <w:marBottom w:val="0"/>
      <w:divBdr>
        <w:top w:val="none" w:sz="0" w:space="0" w:color="auto"/>
        <w:left w:val="none" w:sz="0" w:space="0" w:color="auto"/>
        <w:bottom w:val="none" w:sz="0" w:space="0" w:color="auto"/>
        <w:right w:val="none" w:sz="0" w:space="0" w:color="auto"/>
      </w:divBdr>
    </w:div>
    <w:div w:id="175777501">
      <w:bodyDiv w:val="1"/>
      <w:marLeft w:val="0"/>
      <w:marRight w:val="0"/>
      <w:marTop w:val="0"/>
      <w:marBottom w:val="0"/>
      <w:divBdr>
        <w:top w:val="none" w:sz="0" w:space="0" w:color="auto"/>
        <w:left w:val="none" w:sz="0" w:space="0" w:color="auto"/>
        <w:bottom w:val="none" w:sz="0" w:space="0" w:color="auto"/>
        <w:right w:val="none" w:sz="0" w:space="0" w:color="auto"/>
      </w:divBdr>
    </w:div>
    <w:div w:id="181554792">
      <w:bodyDiv w:val="1"/>
      <w:marLeft w:val="0"/>
      <w:marRight w:val="0"/>
      <w:marTop w:val="0"/>
      <w:marBottom w:val="0"/>
      <w:divBdr>
        <w:top w:val="none" w:sz="0" w:space="0" w:color="auto"/>
        <w:left w:val="none" w:sz="0" w:space="0" w:color="auto"/>
        <w:bottom w:val="none" w:sz="0" w:space="0" w:color="auto"/>
        <w:right w:val="none" w:sz="0" w:space="0" w:color="auto"/>
      </w:divBdr>
      <w:divsChild>
        <w:div w:id="1240287748">
          <w:marLeft w:val="274"/>
          <w:marRight w:val="0"/>
          <w:marTop w:val="0"/>
          <w:marBottom w:val="0"/>
          <w:divBdr>
            <w:top w:val="none" w:sz="0" w:space="0" w:color="auto"/>
            <w:left w:val="none" w:sz="0" w:space="0" w:color="auto"/>
            <w:bottom w:val="none" w:sz="0" w:space="0" w:color="auto"/>
            <w:right w:val="none" w:sz="0" w:space="0" w:color="auto"/>
          </w:divBdr>
        </w:div>
        <w:div w:id="1110130539">
          <w:marLeft w:val="274"/>
          <w:marRight w:val="0"/>
          <w:marTop w:val="0"/>
          <w:marBottom w:val="0"/>
          <w:divBdr>
            <w:top w:val="none" w:sz="0" w:space="0" w:color="auto"/>
            <w:left w:val="none" w:sz="0" w:space="0" w:color="auto"/>
            <w:bottom w:val="none" w:sz="0" w:space="0" w:color="auto"/>
            <w:right w:val="none" w:sz="0" w:space="0" w:color="auto"/>
          </w:divBdr>
        </w:div>
      </w:divsChild>
    </w:div>
    <w:div w:id="193999886">
      <w:bodyDiv w:val="1"/>
      <w:marLeft w:val="0"/>
      <w:marRight w:val="0"/>
      <w:marTop w:val="0"/>
      <w:marBottom w:val="0"/>
      <w:divBdr>
        <w:top w:val="none" w:sz="0" w:space="0" w:color="auto"/>
        <w:left w:val="none" w:sz="0" w:space="0" w:color="auto"/>
        <w:bottom w:val="none" w:sz="0" w:space="0" w:color="auto"/>
        <w:right w:val="none" w:sz="0" w:space="0" w:color="auto"/>
      </w:divBdr>
    </w:div>
    <w:div w:id="197015806">
      <w:bodyDiv w:val="1"/>
      <w:marLeft w:val="0"/>
      <w:marRight w:val="0"/>
      <w:marTop w:val="0"/>
      <w:marBottom w:val="0"/>
      <w:divBdr>
        <w:top w:val="none" w:sz="0" w:space="0" w:color="auto"/>
        <w:left w:val="none" w:sz="0" w:space="0" w:color="auto"/>
        <w:bottom w:val="none" w:sz="0" w:space="0" w:color="auto"/>
        <w:right w:val="none" w:sz="0" w:space="0" w:color="auto"/>
      </w:divBdr>
    </w:div>
    <w:div w:id="250819005">
      <w:bodyDiv w:val="1"/>
      <w:marLeft w:val="0"/>
      <w:marRight w:val="0"/>
      <w:marTop w:val="0"/>
      <w:marBottom w:val="0"/>
      <w:divBdr>
        <w:top w:val="none" w:sz="0" w:space="0" w:color="auto"/>
        <w:left w:val="none" w:sz="0" w:space="0" w:color="auto"/>
        <w:bottom w:val="none" w:sz="0" w:space="0" w:color="auto"/>
        <w:right w:val="none" w:sz="0" w:space="0" w:color="auto"/>
      </w:divBdr>
    </w:div>
    <w:div w:id="260532828">
      <w:bodyDiv w:val="1"/>
      <w:marLeft w:val="0"/>
      <w:marRight w:val="0"/>
      <w:marTop w:val="0"/>
      <w:marBottom w:val="0"/>
      <w:divBdr>
        <w:top w:val="none" w:sz="0" w:space="0" w:color="auto"/>
        <w:left w:val="none" w:sz="0" w:space="0" w:color="auto"/>
        <w:bottom w:val="none" w:sz="0" w:space="0" w:color="auto"/>
        <w:right w:val="none" w:sz="0" w:space="0" w:color="auto"/>
      </w:divBdr>
    </w:div>
    <w:div w:id="338585025">
      <w:bodyDiv w:val="1"/>
      <w:marLeft w:val="0"/>
      <w:marRight w:val="0"/>
      <w:marTop w:val="0"/>
      <w:marBottom w:val="0"/>
      <w:divBdr>
        <w:top w:val="none" w:sz="0" w:space="0" w:color="auto"/>
        <w:left w:val="none" w:sz="0" w:space="0" w:color="auto"/>
        <w:bottom w:val="none" w:sz="0" w:space="0" w:color="auto"/>
        <w:right w:val="none" w:sz="0" w:space="0" w:color="auto"/>
      </w:divBdr>
    </w:div>
    <w:div w:id="347485126">
      <w:bodyDiv w:val="1"/>
      <w:marLeft w:val="0"/>
      <w:marRight w:val="0"/>
      <w:marTop w:val="0"/>
      <w:marBottom w:val="0"/>
      <w:divBdr>
        <w:top w:val="none" w:sz="0" w:space="0" w:color="auto"/>
        <w:left w:val="none" w:sz="0" w:space="0" w:color="auto"/>
        <w:bottom w:val="none" w:sz="0" w:space="0" w:color="auto"/>
        <w:right w:val="none" w:sz="0" w:space="0" w:color="auto"/>
      </w:divBdr>
    </w:div>
    <w:div w:id="349378762">
      <w:bodyDiv w:val="1"/>
      <w:marLeft w:val="0"/>
      <w:marRight w:val="0"/>
      <w:marTop w:val="0"/>
      <w:marBottom w:val="0"/>
      <w:divBdr>
        <w:top w:val="none" w:sz="0" w:space="0" w:color="auto"/>
        <w:left w:val="none" w:sz="0" w:space="0" w:color="auto"/>
        <w:bottom w:val="none" w:sz="0" w:space="0" w:color="auto"/>
        <w:right w:val="none" w:sz="0" w:space="0" w:color="auto"/>
      </w:divBdr>
    </w:div>
    <w:div w:id="422723327">
      <w:bodyDiv w:val="1"/>
      <w:marLeft w:val="0"/>
      <w:marRight w:val="0"/>
      <w:marTop w:val="0"/>
      <w:marBottom w:val="0"/>
      <w:divBdr>
        <w:top w:val="none" w:sz="0" w:space="0" w:color="auto"/>
        <w:left w:val="none" w:sz="0" w:space="0" w:color="auto"/>
        <w:bottom w:val="none" w:sz="0" w:space="0" w:color="auto"/>
        <w:right w:val="none" w:sz="0" w:space="0" w:color="auto"/>
      </w:divBdr>
    </w:div>
    <w:div w:id="492376217">
      <w:bodyDiv w:val="1"/>
      <w:marLeft w:val="0"/>
      <w:marRight w:val="0"/>
      <w:marTop w:val="0"/>
      <w:marBottom w:val="0"/>
      <w:divBdr>
        <w:top w:val="none" w:sz="0" w:space="0" w:color="auto"/>
        <w:left w:val="none" w:sz="0" w:space="0" w:color="auto"/>
        <w:bottom w:val="none" w:sz="0" w:space="0" w:color="auto"/>
        <w:right w:val="none" w:sz="0" w:space="0" w:color="auto"/>
      </w:divBdr>
    </w:div>
    <w:div w:id="583611478">
      <w:bodyDiv w:val="1"/>
      <w:marLeft w:val="0"/>
      <w:marRight w:val="0"/>
      <w:marTop w:val="0"/>
      <w:marBottom w:val="0"/>
      <w:divBdr>
        <w:top w:val="none" w:sz="0" w:space="0" w:color="auto"/>
        <w:left w:val="none" w:sz="0" w:space="0" w:color="auto"/>
        <w:bottom w:val="none" w:sz="0" w:space="0" w:color="auto"/>
        <w:right w:val="none" w:sz="0" w:space="0" w:color="auto"/>
      </w:divBdr>
    </w:div>
    <w:div w:id="592124474">
      <w:bodyDiv w:val="1"/>
      <w:marLeft w:val="0"/>
      <w:marRight w:val="0"/>
      <w:marTop w:val="0"/>
      <w:marBottom w:val="0"/>
      <w:divBdr>
        <w:top w:val="none" w:sz="0" w:space="0" w:color="auto"/>
        <w:left w:val="none" w:sz="0" w:space="0" w:color="auto"/>
        <w:bottom w:val="none" w:sz="0" w:space="0" w:color="auto"/>
        <w:right w:val="none" w:sz="0" w:space="0" w:color="auto"/>
      </w:divBdr>
    </w:div>
    <w:div w:id="632909329">
      <w:bodyDiv w:val="1"/>
      <w:marLeft w:val="0"/>
      <w:marRight w:val="0"/>
      <w:marTop w:val="0"/>
      <w:marBottom w:val="0"/>
      <w:divBdr>
        <w:top w:val="none" w:sz="0" w:space="0" w:color="auto"/>
        <w:left w:val="none" w:sz="0" w:space="0" w:color="auto"/>
        <w:bottom w:val="none" w:sz="0" w:space="0" w:color="auto"/>
        <w:right w:val="none" w:sz="0" w:space="0" w:color="auto"/>
      </w:divBdr>
    </w:div>
    <w:div w:id="660163116">
      <w:bodyDiv w:val="1"/>
      <w:marLeft w:val="0"/>
      <w:marRight w:val="0"/>
      <w:marTop w:val="0"/>
      <w:marBottom w:val="0"/>
      <w:divBdr>
        <w:top w:val="none" w:sz="0" w:space="0" w:color="auto"/>
        <w:left w:val="none" w:sz="0" w:space="0" w:color="auto"/>
        <w:bottom w:val="none" w:sz="0" w:space="0" w:color="auto"/>
        <w:right w:val="none" w:sz="0" w:space="0" w:color="auto"/>
      </w:divBdr>
    </w:div>
    <w:div w:id="711805448">
      <w:bodyDiv w:val="1"/>
      <w:marLeft w:val="0"/>
      <w:marRight w:val="0"/>
      <w:marTop w:val="0"/>
      <w:marBottom w:val="0"/>
      <w:divBdr>
        <w:top w:val="none" w:sz="0" w:space="0" w:color="auto"/>
        <w:left w:val="none" w:sz="0" w:space="0" w:color="auto"/>
        <w:bottom w:val="none" w:sz="0" w:space="0" w:color="auto"/>
        <w:right w:val="none" w:sz="0" w:space="0" w:color="auto"/>
      </w:divBdr>
    </w:div>
    <w:div w:id="732508673">
      <w:bodyDiv w:val="1"/>
      <w:marLeft w:val="0"/>
      <w:marRight w:val="0"/>
      <w:marTop w:val="0"/>
      <w:marBottom w:val="0"/>
      <w:divBdr>
        <w:top w:val="none" w:sz="0" w:space="0" w:color="auto"/>
        <w:left w:val="none" w:sz="0" w:space="0" w:color="auto"/>
        <w:bottom w:val="none" w:sz="0" w:space="0" w:color="auto"/>
        <w:right w:val="none" w:sz="0" w:space="0" w:color="auto"/>
      </w:divBdr>
    </w:div>
    <w:div w:id="870342456">
      <w:bodyDiv w:val="1"/>
      <w:marLeft w:val="0"/>
      <w:marRight w:val="0"/>
      <w:marTop w:val="0"/>
      <w:marBottom w:val="0"/>
      <w:divBdr>
        <w:top w:val="none" w:sz="0" w:space="0" w:color="auto"/>
        <w:left w:val="none" w:sz="0" w:space="0" w:color="auto"/>
        <w:bottom w:val="none" w:sz="0" w:space="0" w:color="auto"/>
        <w:right w:val="none" w:sz="0" w:space="0" w:color="auto"/>
      </w:divBdr>
    </w:div>
    <w:div w:id="1041638423">
      <w:bodyDiv w:val="1"/>
      <w:marLeft w:val="0"/>
      <w:marRight w:val="0"/>
      <w:marTop w:val="0"/>
      <w:marBottom w:val="0"/>
      <w:divBdr>
        <w:top w:val="none" w:sz="0" w:space="0" w:color="auto"/>
        <w:left w:val="none" w:sz="0" w:space="0" w:color="auto"/>
        <w:bottom w:val="none" w:sz="0" w:space="0" w:color="auto"/>
        <w:right w:val="none" w:sz="0" w:space="0" w:color="auto"/>
      </w:divBdr>
    </w:div>
    <w:div w:id="1056196512">
      <w:bodyDiv w:val="1"/>
      <w:marLeft w:val="0"/>
      <w:marRight w:val="0"/>
      <w:marTop w:val="0"/>
      <w:marBottom w:val="0"/>
      <w:divBdr>
        <w:top w:val="none" w:sz="0" w:space="0" w:color="auto"/>
        <w:left w:val="none" w:sz="0" w:space="0" w:color="auto"/>
        <w:bottom w:val="none" w:sz="0" w:space="0" w:color="auto"/>
        <w:right w:val="none" w:sz="0" w:space="0" w:color="auto"/>
      </w:divBdr>
    </w:div>
    <w:div w:id="1175654938">
      <w:bodyDiv w:val="1"/>
      <w:marLeft w:val="0"/>
      <w:marRight w:val="0"/>
      <w:marTop w:val="0"/>
      <w:marBottom w:val="0"/>
      <w:divBdr>
        <w:top w:val="none" w:sz="0" w:space="0" w:color="auto"/>
        <w:left w:val="none" w:sz="0" w:space="0" w:color="auto"/>
        <w:bottom w:val="none" w:sz="0" w:space="0" w:color="auto"/>
        <w:right w:val="none" w:sz="0" w:space="0" w:color="auto"/>
      </w:divBdr>
      <w:divsChild>
        <w:div w:id="1462070782">
          <w:marLeft w:val="360"/>
          <w:marRight w:val="0"/>
          <w:marTop w:val="200"/>
          <w:marBottom w:val="0"/>
          <w:divBdr>
            <w:top w:val="none" w:sz="0" w:space="0" w:color="auto"/>
            <w:left w:val="none" w:sz="0" w:space="0" w:color="auto"/>
            <w:bottom w:val="none" w:sz="0" w:space="0" w:color="auto"/>
            <w:right w:val="none" w:sz="0" w:space="0" w:color="auto"/>
          </w:divBdr>
        </w:div>
        <w:div w:id="1148787433">
          <w:marLeft w:val="360"/>
          <w:marRight w:val="0"/>
          <w:marTop w:val="200"/>
          <w:marBottom w:val="0"/>
          <w:divBdr>
            <w:top w:val="none" w:sz="0" w:space="0" w:color="auto"/>
            <w:left w:val="none" w:sz="0" w:space="0" w:color="auto"/>
            <w:bottom w:val="none" w:sz="0" w:space="0" w:color="auto"/>
            <w:right w:val="none" w:sz="0" w:space="0" w:color="auto"/>
          </w:divBdr>
        </w:div>
        <w:div w:id="934557691">
          <w:marLeft w:val="360"/>
          <w:marRight w:val="0"/>
          <w:marTop w:val="200"/>
          <w:marBottom w:val="0"/>
          <w:divBdr>
            <w:top w:val="none" w:sz="0" w:space="0" w:color="auto"/>
            <w:left w:val="none" w:sz="0" w:space="0" w:color="auto"/>
            <w:bottom w:val="none" w:sz="0" w:space="0" w:color="auto"/>
            <w:right w:val="none" w:sz="0" w:space="0" w:color="auto"/>
          </w:divBdr>
        </w:div>
        <w:div w:id="1488016859">
          <w:marLeft w:val="360"/>
          <w:marRight w:val="0"/>
          <w:marTop w:val="200"/>
          <w:marBottom w:val="0"/>
          <w:divBdr>
            <w:top w:val="none" w:sz="0" w:space="0" w:color="auto"/>
            <w:left w:val="none" w:sz="0" w:space="0" w:color="auto"/>
            <w:bottom w:val="none" w:sz="0" w:space="0" w:color="auto"/>
            <w:right w:val="none" w:sz="0" w:space="0" w:color="auto"/>
          </w:divBdr>
        </w:div>
        <w:div w:id="861623663">
          <w:marLeft w:val="360"/>
          <w:marRight w:val="0"/>
          <w:marTop w:val="200"/>
          <w:marBottom w:val="0"/>
          <w:divBdr>
            <w:top w:val="none" w:sz="0" w:space="0" w:color="auto"/>
            <w:left w:val="none" w:sz="0" w:space="0" w:color="auto"/>
            <w:bottom w:val="none" w:sz="0" w:space="0" w:color="auto"/>
            <w:right w:val="none" w:sz="0" w:space="0" w:color="auto"/>
          </w:divBdr>
        </w:div>
        <w:div w:id="46924080">
          <w:marLeft w:val="360"/>
          <w:marRight w:val="0"/>
          <w:marTop w:val="200"/>
          <w:marBottom w:val="0"/>
          <w:divBdr>
            <w:top w:val="none" w:sz="0" w:space="0" w:color="auto"/>
            <w:left w:val="none" w:sz="0" w:space="0" w:color="auto"/>
            <w:bottom w:val="none" w:sz="0" w:space="0" w:color="auto"/>
            <w:right w:val="none" w:sz="0" w:space="0" w:color="auto"/>
          </w:divBdr>
        </w:div>
        <w:div w:id="511919169">
          <w:marLeft w:val="360"/>
          <w:marRight w:val="0"/>
          <w:marTop w:val="200"/>
          <w:marBottom w:val="0"/>
          <w:divBdr>
            <w:top w:val="none" w:sz="0" w:space="0" w:color="auto"/>
            <w:left w:val="none" w:sz="0" w:space="0" w:color="auto"/>
            <w:bottom w:val="none" w:sz="0" w:space="0" w:color="auto"/>
            <w:right w:val="none" w:sz="0" w:space="0" w:color="auto"/>
          </w:divBdr>
        </w:div>
        <w:div w:id="578754806">
          <w:marLeft w:val="360"/>
          <w:marRight w:val="0"/>
          <w:marTop w:val="200"/>
          <w:marBottom w:val="0"/>
          <w:divBdr>
            <w:top w:val="none" w:sz="0" w:space="0" w:color="auto"/>
            <w:left w:val="none" w:sz="0" w:space="0" w:color="auto"/>
            <w:bottom w:val="none" w:sz="0" w:space="0" w:color="auto"/>
            <w:right w:val="none" w:sz="0" w:space="0" w:color="auto"/>
          </w:divBdr>
        </w:div>
        <w:div w:id="1164279634">
          <w:marLeft w:val="360"/>
          <w:marRight w:val="0"/>
          <w:marTop w:val="200"/>
          <w:marBottom w:val="0"/>
          <w:divBdr>
            <w:top w:val="none" w:sz="0" w:space="0" w:color="auto"/>
            <w:left w:val="none" w:sz="0" w:space="0" w:color="auto"/>
            <w:bottom w:val="none" w:sz="0" w:space="0" w:color="auto"/>
            <w:right w:val="none" w:sz="0" w:space="0" w:color="auto"/>
          </w:divBdr>
        </w:div>
        <w:div w:id="1102453959">
          <w:marLeft w:val="360"/>
          <w:marRight w:val="0"/>
          <w:marTop w:val="200"/>
          <w:marBottom w:val="0"/>
          <w:divBdr>
            <w:top w:val="none" w:sz="0" w:space="0" w:color="auto"/>
            <w:left w:val="none" w:sz="0" w:space="0" w:color="auto"/>
            <w:bottom w:val="none" w:sz="0" w:space="0" w:color="auto"/>
            <w:right w:val="none" w:sz="0" w:space="0" w:color="auto"/>
          </w:divBdr>
        </w:div>
        <w:div w:id="82647444">
          <w:marLeft w:val="360"/>
          <w:marRight w:val="0"/>
          <w:marTop w:val="200"/>
          <w:marBottom w:val="0"/>
          <w:divBdr>
            <w:top w:val="none" w:sz="0" w:space="0" w:color="auto"/>
            <w:left w:val="none" w:sz="0" w:space="0" w:color="auto"/>
            <w:bottom w:val="none" w:sz="0" w:space="0" w:color="auto"/>
            <w:right w:val="none" w:sz="0" w:space="0" w:color="auto"/>
          </w:divBdr>
        </w:div>
      </w:divsChild>
    </w:div>
    <w:div w:id="1232616571">
      <w:bodyDiv w:val="1"/>
      <w:marLeft w:val="0"/>
      <w:marRight w:val="0"/>
      <w:marTop w:val="0"/>
      <w:marBottom w:val="0"/>
      <w:divBdr>
        <w:top w:val="none" w:sz="0" w:space="0" w:color="auto"/>
        <w:left w:val="none" w:sz="0" w:space="0" w:color="auto"/>
        <w:bottom w:val="none" w:sz="0" w:space="0" w:color="auto"/>
        <w:right w:val="none" w:sz="0" w:space="0" w:color="auto"/>
      </w:divBdr>
    </w:div>
    <w:div w:id="1264459515">
      <w:bodyDiv w:val="1"/>
      <w:marLeft w:val="0"/>
      <w:marRight w:val="0"/>
      <w:marTop w:val="0"/>
      <w:marBottom w:val="0"/>
      <w:divBdr>
        <w:top w:val="none" w:sz="0" w:space="0" w:color="auto"/>
        <w:left w:val="none" w:sz="0" w:space="0" w:color="auto"/>
        <w:bottom w:val="none" w:sz="0" w:space="0" w:color="auto"/>
        <w:right w:val="none" w:sz="0" w:space="0" w:color="auto"/>
      </w:divBdr>
    </w:div>
    <w:div w:id="1298879747">
      <w:bodyDiv w:val="1"/>
      <w:marLeft w:val="0"/>
      <w:marRight w:val="0"/>
      <w:marTop w:val="0"/>
      <w:marBottom w:val="0"/>
      <w:divBdr>
        <w:top w:val="none" w:sz="0" w:space="0" w:color="auto"/>
        <w:left w:val="none" w:sz="0" w:space="0" w:color="auto"/>
        <w:bottom w:val="none" w:sz="0" w:space="0" w:color="auto"/>
        <w:right w:val="none" w:sz="0" w:space="0" w:color="auto"/>
      </w:divBdr>
    </w:div>
    <w:div w:id="1354527267">
      <w:bodyDiv w:val="1"/>
      <w:marLeft w:val="0"/>
      <w:marRight w:val="0"/>
      <w:marTop w:val="0"/>
      <w:marBottom w:val="0"/>
      <w:divBdr>
        <w:top w:val="none" w:sz="0" w:space="0" w:color="auto"/>
        <w:left w:val="none" w:sz="0" w:space="0" w:color="auto"/>
        <w:bottom w:val="none" w:sz="0" w:space="0" w:color="auto"/>
        <w:right w:val="none" w:sz="0" w:space="0" w:color="auto"/>
      </w:divBdr>
    </w:div>
    <w:div w:id="1424302684">
      <w:bodyDiv w:val="1"/>
      <w:marLeft w:val="0"/>
      <w:marRight w:val="0"/>
      <w:marTop w:val="0"/>
      <w:marBottom w:val="0"/>
      <w:divBdr>
        <w:top w:val="none" w:sz="0" w:space="0" w:color="auto"/>
        <w:left w:val="none" w:sz="0" w:space="0" w:color="auto"/>
        <w:bottom w:val="none" w:sz="0" w:space="0" w:color="auto"/>
        <w:right w:val="none" w:sz="0" w:space="0" w:color="auto"/>
      </w:divBdr>
    </w:div>
    <w:div w:id="1570654735">
      <w:bodyDiv w:val="1"/>
      <w:marLeft w:val="0"/>
      <w:marRight w:val="0"/>
      <w:marTop w:val="0"/>
      <w:marBottom w:val="0"/>
      <w:divBdr>
        <w:top w:val="none" w:sz="0" w:space="0" w:color="auto"/>
        <w:left w:val="none" w:sz="0" w:space="0" w:color="auto"/>
        <w:bottom w:val="none" w:sz="0" w:space="0" w:color="auto"/>
        <w:right w:val="none" w:sz="0" w:space="0" w:color="auto"/>
      </w:divBdr>
    </w:div>
    <w:div w:id="1575092775">
      <w:bodyDiv w:val="1"/>
      <w:marLeft w:val="0"/>
      <w:marRight w:val="0"/>
      <w:marTop w:val="0"/>
      <w:marBottom w:val="0"/>
      <w:divBdr>
        <w:top w:val="none" w:sz="0" w:space="0" w:color="auto"/>
        <w:left w:val="none" w:sz="0" w:space="0" w:color="auto"/>
        <w:bottom w:val="none" w:sz="0" w:space="0" w:color="auto"/>
        <w:right w:val="none" w:sz="0" w:space="0" w:color="auto"/>
      </w:divBdr>
    </w:div>
    <w:div w:id="1578398938">
      <w:bodyDiv w:val="1"/>
      <w:marLeft w:val="0"/>
      <w:marRight w:val="0"/>
      <w:marTop w:val="0"/>
      <w:marBottom w:val="0"/>
      <w:divBdr>
        <w:top w:val="none" w:sz="0" w:space="0" w:color="auto"/>
        <w:left w:val="none" w:sz="0" w:space="0" w:color="auto"/>
        <w:bottom w:val="none" w:sz="0" w:space="0" w:color="auto"/>
        <w:right w:val="none" w:sz="0" w:space="0" w:color="auto"/>
      </w:divBdr>
    </w:div>
    <w:div w:id="1585143291">
      <w:bodyDiv w:val="1"/>
      <w:marLeft w:val="0"/>
      <w:marRight w:val="0"/>
      <w:marTop w:val="0"/>
      <w:marBottom w:val="0"/>
      <w:divBdr>
        <w:top w:val="none" w:sz="0" w:space="0" w:color="auto"/>
        <w:left w:val="none" w:sz="0" w:space="0" w:color="auto"/>
        <w:bottom w:val="none" w:sz="0" w:space="0" w:color="auto"/>
        <w:right w:val="none" w:sz="0" w:space="0" w:color="auto"/>
      </w:divBdr>
    </w:div>
    <w:div w:id="1591697804">
      <w:bodyDiv w:val="1"/>
      <w:marLeft w:val="0"/>
      <w:marRight w:val="0"/>
      <w:marTop w:val="0"/>
      <w:marBottom w:val="0"/>
      <w:divBdr>
        <w:top w:val="none" w:sz="0" w:space="0" w:color="auto"/>
        <w:left w:val="none" w:sz="0" w:space="0" w:color="auto"/>
        <w:bottom w:val="none" w:sz="0" w:space="0" w:color="auto"/>
        <w:right w:val="none" w:sz="0" w:space="0" w:color="auto"/>
      </w:divBdr>
    </w:div>
    <w:div w:id="1616981094">
      <w:bodyDiv w:val="1"/>
      <w:marLeft w:val="0"/>
      <w:marRight w:val="0"/>
      <w:marTop w:val="0"/>
      <w:marBottom w:val="0"/>
      <w:divBdr>
        <w:top w:val="none" w:sz="0" w:space="0" w:color="auto"/>
        <w:left w:val="none" w:sz="0" w:space="0" w:color="auto"/>
        <w:bottom w:val="none" w:sz="0" w:space="0" w:color="auto"/>
        <w:right w:val="none" w:sz="0" w:space="0" w:color="auto"/>
      </w:divBdr>
    </w:div>
    <w:div w:id="1622036870">
      <w:bodyDiv w:val="1"/>
      <w:marLeft w:val="0"/>
      <w:marRight w:val="0"/>
      <w:marTop w:val="0"/>
      <w:marBottom w:val="0"/>
      <w:divBdr>
        <w:top w:val="none" w:sz="0" w:space="0" w:color="auto"/>
        <w:left w:val="none" w:sz="0" w:space="0" w:color="auto"/>
        <w:bottom w:val="none" w:sz="0" w:space="0" w:color="auto"/>
        <w:right w:val="none" w:sz="0" w:space="0" w:color="auto"/>
      </w:divBdr>
    </w:div>
    <w:div w:id="1658993052">
      <w:bodyDiv w:val="1"/>
      <w:marLeft w:val="0"/>
      <w:marRight w:val="0"/>
      <w:marTop w:val="0"/>
      <w:marBottom w:val="0"/>
      <w:divBdr>
        <w:top w:val="none" w:sz="0" w:space="0" w:color="auto"/>
        <w:left w:val="none" w:sz="0" w:space="0" w:color="auto"/>
        <w:bottom w:val="none" w:sz="0" w:space="0" w:color="auto"/>
        <w:right w:val="none" w:sz="0" w:space="0" w:color="auto"/>
      </w:divBdr>
    </w:div>
    <w:div w:id="1920871511">
      <w:bodyDiv w:val="1"/>
      <w:marLeft w:val="0"/>
      <w:marRight w:val="0"/>
      <w:marTop w:val="0"/>
      <w:marBottom w:val="0"/>
      <w:divBdr>
        <w:top w:val="none" w:sz="0" w:space="0" w:color="auto"/>
        <w:left w:val="none" w:sz="0" w:space="0" w:color="auto"/>
        <w:bottom w:val="none" w:sz="0" w:space="0" w:color="auto"/>
        <w:right w:val="none" w:sz="0" w:space="0" w:color="auto"/>
      </w:divBdr>
    </w:div>
    <w:div w:id="2031949083">
      <w:bodyDiv w:val="1"/>
      <w:marLeft w:val="0"/>
      <w:marRight w:val="0"/>
      <w:marTop w:val="0"/>
      <w:marBottom w:val="0"/>
      <w:divBdr>
        <w:top w:val="none" w:sz="0" w:space="0" w:color="auto"/>
        <w:left w:val="none" w:sz="0" w:space="0" w:color="auto"/>
        <w:bottom w:val="none" w:sz="0" w:space="0" w:color="auto"/>
        <w:right w:val="none" w:sz="0" w:space="0" w:color="auto"/>
      </w:divBdr>
    </w:div>
    <w:div w:id="20627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FFEA37750391948AEB470663EF5622B" ma:contentTypeVersion="11" ma:contentTypeDescription="新しいドキュメントを作成します。" ma:contentTypeScope="" ma:versionID="c129bad984e2980370d0d3c10b12e226">
  <xsd:schema xmlns:xsd="http://www.w3.org/2001/XMLSchema" xmlns:xs="http://www.w3.org/2001/XMLSchema" xmlns:p="http://schemas.microsoft.com/office/2006/metadata/properties" xmlns:ns3="c89cae67-ab65-4565-af4d-e8b3539af549" xmlns:ns4="3b6e8e21-c6a3-4a15-9990-08aac2296fcf" targetNamespace="http://schemas.microsoft.com/office/2006/metadata/properties" ma:root="true" ma:fieldsID="7a9319f46404f27a688c670ab5a31d92" ns3:_="" ns4:_="">
    <xsd:import namespace="c89cae67-ab65-4565-af4d-e8b3539af549"/>
    <xsd:import namespace="3b6e8e21-c6a3-4a15-9990-08aac2296f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cae67-ab65-4565-af4d-e8b3539af549"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e8e21-c6a3-4a15-9990-08aac2296f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69BAB1-10B7-41D1-82AC-80246E7BE936}">
  <ds:schemaRefs>
    <ds:schemaRef ds:uri="http://schemas.openxmlformats.org/officeDocument/2006/bibliography"/>
  </ds:schemaRefs>
</ds:datastoreItem>
</file>

<file path=customXml/itemProps2.xml><?xml version="1.0" encoding="utf-8"?>
<ds:datastoreItem xmlns:ds="http://schemas.openxmlformats.org/officeDocument/2006/customXml" ds:itemID="{8344B789-C7F4-4408-B87F-FE1DD1223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cae67-ab65-4565-af4d-e8b3539af549"/>
    <ds:schemaRef ds:uri="3b6e8e21-c6a3-4a15-9990-08aac2296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AA79E4-F76B-480A-A6A5-5D28D4494562}">
  <ds:schemaRefs>
    <ds:schemaRef ds:uri="http://schemas.microsoft.com/sharepoint/v3/contenttype/forms"/>
  </ds:schemaRefs>
</ds:datastoreItem>
</file>

<file path=customXml/itemProps4.xml><?xml version="1.0" encoding="utf-8"?>
<ds:datastoreItem xmlns:ds="http://schemas.openxmlformats.org/officeDocument/2006/customXml" ds:itemID="{EC4762EA-8A4C-4578-888E-2CEEF2F9EA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4229</Words>
  <Characters>24108</Characters>
  <Application>Microsoft Office Word</Application>
  <DocSecurity>0</DocSecurity>
  <Lines>200</Lines>
  <Paragraphs>56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2022-07-26T23:44:00Z</dcterms:created>
  <dcterms:modified xsi:type="dcterms:W3CDTF">2022-07-29T08:29:00Z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0x010100DFFEA37750391948AEB470663EF5622B</vt:lpwstr>
  </property>
</Properties>
</file>